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07E5" w14:textId="77777777" w:rsidR="00DA6071" w:rsidRPr="00DA6071" w:rsidRDefault="00DA6071" w:rsidP="00DA60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071">
        <w:rPr>
          <w:rFonts w:ascii="Times New Roman" w:hAnsi="Times New Roman" w:cs="Times New Roman"/>
          <w:sz w:val="24"/>
          <w:szCs w:val="24"/>
        </w:rPr>
        <w:t>Supporting Information for</w:t>
      </w:r>
    </w:p>
    <w:p w14:paraId="3F18980F" w14:textId="77777777" w:rsidR="00DA6071" w:rsidRPr="00DA6071" w:rsidRDefault="00DA6071" w:rsidP="00DA60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6071">
        <w:rPr>
          <w:rFonts w:ascii="Times New Roman" w:hAnsi="Times New Roman" w:cs="Times New Roman"/>
          <w:b/>
          <w:sz w:val="24"/>
          <w:szCs w:val="24"/>
        </w:rPr>
        <w:t>Complex seismic anisotropy and mantle dynamics beneath Turkey</w:t>
      </w:r>
    </w:p>
    <w:p w14:paraId="2D8E564F" w14:textId="6611C2FC" w:rsidR="00F73806" w:rsidRPr="00F73806" w:rsidRDefault="00DA6071" w:rsidP="00F73806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Awad A. Lemnifi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B38D0">
        <w:rPr>
          <w:rFonts w:ascii="Times New Roman" w:hAnsi="Times New Roman" w:cs="Times New Roman"/>
          <w:sz w:val="24"/>
          <w:szCs w:val="24"/>
          <w:vertAlign w:val="superscript"/>
        </w:rPr>
        <w:t>, 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Abdelsalam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Elshaafi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Özgür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Karaoğlu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F73806">
        <w:rPr>
          <w:rFonts w:ascii="Times New Roman" w:hAnsi="Times New Roman" w:cs="Times New Roman"/>
          <w:sz w:val="24"/>
          <w:szCs w:val="24"/>
        </w:rPr>
        <w:t xml:space="preserve">, </w:t>
      </w:r>
      <w:r w:rsidR="00736644">
        <w:rPr>
          <w:rFonts w:ascii="Times New Roman" w:hAnsi="Times New Roman" w:cs="Times New Roman"/>
          <w:sz w:val="24"/>
          <w:szCs w:val="24"/>
        </w:rPr>
        <w:t>Mohamed K. Salah</w:t>
      </w:r>
      <w:r w:rsidR="00241752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="00241752">
        <w:rPr>
          <w:rFonts w:ascii="Times New Roman" w:hAnsi="Times New Roman" w:cs="Times New Roman"/>
          <w:sz w:val="24"/>
          <w:szCs w:val="24"/>
        </w:rPr>
        <w:t xml:space="preserve">, </w:t>
      </w:r>
      <w:r w:rsidR="00F73806" w:rsidRPr="00F73806">
        <w:rPr>
          <w:rFonts w:ascii="Times New Roman" w:hAnsi="Times New Roman" w:cs="Times New Roman"/>
          <w:sz w:val="24"/>
          <w:szCs w:val="24"/>
        </w:rPr>
        <w:t>Nassib Aoua</w:t>
      </w:r>
      <w:r w:rsidR="00F73806">
        <w:rPr>
          <w:rFonts w:ascii="Times New Roman" w:hAnsi="Times New Roman" w:cs="Times New Roman"/>
          <w:sz w:val="24"/>
          <w:szCs w:val="24"/>
        </w:rPr>
        <w:t>d</w:t>
      </w:r>
      <w:r w:rsidR="00F7380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F73806">
        <w:rPr>
          <w:rFonts w:ascii="Times New Roman" w:hAnsi="Times New Roman" w:cs="Times New Roman"/>
          <w:sz w:val="24"/>
          <w:szCs w:val="24"/>
        </w:rPr>
        <w:t>, Cory A. Reed</w:t>
      </w:r>
      <w:r w:rsidR="0073664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DB38D0">
        <w:rPr>
          <w:rFonts w:ascii="Times New Roman" w:hAnsi="Times New Roman" w:cs="Times New Roman"/>
          <w:sz w:val="24"/>
          <w:szCs w:val="24"/>
        </w:rPr>
        <w:t>, and</w:t>
      </w:r>
      <w:r w:rsidR="00736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806">
        <w:rPr>
          <w:rFonts w:ascii="Times New Roman" w:hAnsi="Times New Roman" w:cs="Times New Roman"/>
          <w:sz w:val="24"/>
          <w:szCs w:val="24"/>
        </w:rPr>
        <w:t>Youqiang</w:t>
      </w:r>
      <w:proofErr w:type="spellEnd"/>
      <w:r w:rsidR="00F73806">
        <w:rPr>
          <w:rFonts w:ascii="Times New Roman" w:hAnsi="Times New Roman" w:cs="Times New Roman"/>
          <w:sz w:val="24"/>
          <w:szCs w:val="24"/>
        </w:rPr>
        <w:t xml:space="preserve"> Yu</w:t>
      </w:r>
      <w:r w:rsidR="00736644"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p w14:paraId="4891ECE4" w14:textId="77777777" w:rsidR="00DA6071" w:rsidRPr="00DA6071" w:rsidRDefault="00DA6071" w:rsidP="00F73806">
      <w:pPr>
        <w:rPr>
          <w:rFonts w:ascii="Times New Roman" w:hAnsi="Times New Roman" w:cs="Times New Roman"/>
          <w:sz w:val="18"/>
          <w:szCs w:val="18"/>
        </w:rPr>
      </w:pPr>
      <w:r w:rsidRPr="00DA6071">
        <w:rPr>
          <w:rFonts w:ascii="Times New Roman" w:hAnsi="Times New Roman" w:cs="Times New Roman"/>
          <w:sz w:val="18"/>
          <w:szCs w:val="18"/>
          <w:vertAlign w:val="superscript"/>
        </w:rPr>
        <w:t>1</w:t>
      </w:r>
      <w:r w:rsidRPr="00DA6071">
        <w:rPr>
          <w:rFonts w:ascii="Times New Roman" w:hAnsi="Times New Roman" w:cs="Times New Roman"/>
          <w:sz w:val="18"/>
          <w:szCs w:val="18"/>
        </w:rPr>
        <w:t>Mining Engineering, Missouri University of Science and Technology, Rolla, Missouri, USA</w:t>
      </w:r>
    </w:p>
    <w:p w14:paraId="2139B8A7" w14:textId="77777777" w:rsidR="00DA6071" w:rsidRPr="00DA6071" w:rsidRDefault="00DA6071" w:rsidP="00DA6071">
      <w:pPr>
        <w:rPr>
          <w:rFonts w:ascii="Times New Roman" w:hAnsi="Times New Roman" w:cs="Times New Roman"/>
          <w:sz w:val="18"/>
          <w:szCs w:val="18"/>
        </w:rPr>
      </w:pPr>
      <w:r w:rsidRPr="00DA6071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 w:rsidRPr="00DA6071">
        <w:rPr>
          <w:rFonts w:ascii="Times New Roman" w:hAnsi="Times New Roman" w:cs="Times New Roman"/>
          <w:sz w:val="18"/>
          <w:szCs w:val="18"/>
        </w:rPr>
        <w:t>Department of Earth Sciences, Faculty of Sciences, Benghazi University, Libya</w:t>
      </w:r>
    </w:p>
    <w:p w14:paraId="3E6D9FA2" w14:textId="77777777" w:rsidR="00DA6071" w:rsidRPr="00DA6071" w:rsidRDefault="00DA6071" w:rsidP="00DA6071">
      <w:pPr>
        <w:rPr>
          <w:rFonts w:ascii="Times New Roman" w:hAnsi="Times New Roman" w:cs="Times New Roman"/>
          <w:sz w:val="18"/>
          <w:szCs w:val="18"/>
        </w:rPr>
      </w:pPr>
      <w:r w:rsidRPr="00DA6071">
        <w:rPr>
          <w:rFonts w:ascii="Times New Roman" w:hAnsi="Times New Roman" w:cs="Times New Roman"/>
          <w:sz w:val="18"/>
          <w:szCs w:val="18"/>
          <w:vertAlign w:val="superscript"/>
        </w:rPr>
        <w:t>3</w:t>
      </w:r>
      <w:r w:rsidRPr="00DA6071">
        <w:rPr>
          <w:rFonts w:ascii="Times New Roman" w:hAnsi="Times New Roman" w:cs="Times New Roman"/>
          <w:sz w:val="18"/>
          <w:szCs w:val="18"/>
        </w:rPr>
        <w:t xml:space="preserve">Eskişehir </w:t>
      </w:r>
      <w:proofErr w:type="spellStart"/>
      <w:r w:rsidRPr="00DA6071">
        <w:rPr>
          <w:rFonts w:ascii="Times New Roman" w:hAnsi="Times New Roman" w:cs="Times New Roman"/>
          <w:sz w:val="18"/>
          <w:szCs w:val="18"/>
        </w:rPr>
        <w:t>Osmangazi</w:t>
      </w:r>
      <w:proofErr w:type="spellEnd"/>
      <w:r w:rsidRPr="00DA6071">
        <w:rPr>
          <w:rFonts w:ascii="Times New Roman" w:hAnsi="Times New Roman" w:cs="Times New Roman"/>
          <w:sz w:val="18"/>
          <w:szCs w:val="18"/>
        </w:rPr>
        <w:t xml:space="preserve"> University, Department of Geological Engineering, 26040 </w:t>
      </w:r>
      <w:proofErr w:type="spellStart"/>
      <w:r w:rsidRPr="00DA6071">
        <w:rPr>
          <w:rFonts w:ascii="Times New Roman" w:hAnsi="Times New Roman" w:cs="Times New Roman"/>
          <w:sz w:val="18"/>
          <w:szCs w:val="18"/>
        </w:rPr>
        <w:t>Eskişehir</w:t>
      </w:r>
      <w:proofErr w:type="spellEnd"/>
      <w:r w:rsidRPr="00DA6071">
        <w:rPr>
          <w:rFonts w:ascii="Times New Roman" w:hAnsi="Times New Roman" w:cs="Times New Roman"/>
          <w:sz w:val="18"/>
          <w:szCs w:val="18"/>
        </w:rPr>
        <w:t>, Turkey</w:t>
      </w:r>
    </w:p>
    <w:p w14:paraId="4B8A179E" w14:textId="2D19E9D6" w:rsidR="00736644" w:rsidRPr="00736644" w:rsidRDefault="00736644" w:rsidP="00DA607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vertAlign w:val="superscript"/>
        </w:rPr>
        <w:t>4</w:t>
      </w:r>
      <w:r w:rsidRPr="00736644">
        <w:rPr>
          <w:rFonts w:ascii="Times New Roman" w:hAnsi="Times New Roman" w:cs="Times New Roman"/>
          <w:sz w:val="18"/>
          <w:szCs w:val="18"/>
        </w:rPr>
        <w:t xml:space="preserve">Department of Geology, American University of Beirut, Riad El </w:t>
      </w:r>
      <w:proofErr w:type="spellStart"/>
      <w:r w:rsidRPr="00736644">
        <w:rPr>
          <w:rFonts w:ascii="Times New Roman" w:hAnsi="Times New Roman" w:cs="Times New Roman"/>
          <w:sz w:val="18"/>
          <w:szCs w:val="18"/>
        </w:rPr>
        <w:t>Solh</w:t>
      </w:r>
      <w:proofErr w:type="spellEnd"/>
      <w:r w:rsidRPr="00736644">
        <w:rPr>
          <w:rFonts w:ascii="Times New Roman" w:hAnsi="Times New Roman" w:cs="Times New Roman"/>
          <w:sz w:val="18"/>
          <w:szCs w:val="18"/>
        </w:rPr>
        <w:t xml:space="preserve"> 1107 2020, Beirut, Lebanon</w:t>
      </w:r>
    </w:p>
    <w:p w14:paraId="0E91CFD7" w14:textId="068B379D" w:rsidR="00DA6071" w:rsidRPr="00DA6071" w:rsidRDefault="00736644" w:rsidP="00DA607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vertAlign w:val="superscript"/>
        </w:rPr>
        <w:t>5</w:t>
      </w:r>
      <w:r w:rsidR="00DA6071" w:rsidRPr="00DA6071">
        <w:rPr>
          <w:rFonts w:ascii="Times New Roman" w:hAnsi="Times New Roman" w:cs="Times New Roman"/>
          <w:sz w:val="18"/>
          <w:szCs w:val="18"/>
        </w:rPr>
        <w:t>Geology and Geophysics program, Missouri University of Science and Technology, Rolla, Missouri, USA</w:t>
      </w:r>
    </w:p>
    <w:p w14:paraId="2AA562D3" w14:textId="77777777" w:rsidR="00DA6071" w:rsidRPr="00DA6071" w:rsidRDefault="00DA6071" w:rsidP="00DA6071">
      <w:pPr>
        <w:rPr>
          <w:rFonts w:ascii="Times New Roman" w:hAnsi="Times New Roman" w:cs="Times New Roman"/>
          <w:sz w:val="18"/>
          <w:szCs w:val="18"/>
        </w:rPr>
      </w:pPr>
      <w:r w:rsidRPr="00DA6071">
        <w:rPr>
          <w:rFonts w:ascii="Times New Roman" w:hAnsi="Times New Roman" w:cs="Times New Roman"/>
          <w:sz w:val="18"/>
          <w:szCs w:val="18"/>
          <w:vertAlign w:val="superscript"/>
        </w:rPr>
        <w:t>6</w:t>
      </w:r>
      <w:r w:rsidRPr="00DA6071">
        <w:rPr>
          <w:rFonts w:ascii="Times New Roman" w:hAnsi="Times New Roman" w:cs="Times New Roman"/>
          <w:sz w:val="18"/>
          <w:szCs w:val="18"/>
        </w:rPr>
        <w:t>State Key Laboratory of Marine Geology, Tongji University, Shanghai 200092, China</w:t>
      </w:r>
    </w:p>
    <w:p w14:paraId="25CCF053" w14:textId="77777777" w:rsidR="000E59B1" w:rsidRPr="004E65BB" w:rsidRDefault="00DA6071" w:rsidP="00DA6071">
      <w:pPr>
        <w:rPr>
          <w:rFonts w:ascii="Times New Roman" w:hAnsi="Times New Roman" w:cs="Times New Roman"/>
          <w:b/>
          <w:sz w:val="24"/>
          <w:szCs w:val="24"/>
        </w:rPr>
      </w:pPr>
      <w:r w:rsidRPr="00DA6071">
        <w:rPr>
          <w:rFonts w:ascii="Times New Roman" w:hAnsi="Times New Roman" w:cs="Times New Roman"/>
          <w:b/>
          <w:sz w:val="24"/>
          <w:szCs w:val="24"/>
        </w:rPr>
        <w:t xml:space="preserve">Contents of this file </w:t>
      </w:r>
    </w:p>
    <w:p w14:paraId="422C786B" w14:textId="77777777" w:rsidR="00B24531" w:rsidRDefault="00B24531" w:rsidP="000E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1</w:t>
      </w:r>
      <w:r w:rsidR="000E59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 _S1.txt</w:t>
      </w:r>
    </w:p>
    <w:p w14:paraId="3F1479A9" w14:textId="69ECB4A2" w:rsidR="00B24531" w:rsidRDefault="00B24531" w:rsidP="000E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2 Table_S2</w:t>
      </w:r>
      <w:r w:rsidR="00350379">
        <w:rPr>
          <w:rFonts w:ascii="Times New Roman" w:hAnsi="Times New Roman" w:cs="Times New Roman"/>
          <w:sz w:val="24"/>
          <w:szCs w:val="24"/>
        </w:rPr>
        <w:t>.txt</w:t>
      </w:r>
    </w:p>
    <w:p w14:paraId="0F8C2B9A" w14:textId="77777777" w:rsidR="00B24531" w:rsidRDefault="00B24531" w:rsidP="000E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3 Table_S3.txt </w:t>
      </w:r>
    </w:p>
    <w:p w14:paraId="0F71794E" w14:textId="77777777" w:rsidR="00DA6071" w:rsidRPr="00DA6071" w:rsidRDefault="00B24531" w:rsidP="000E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4 </w:t>
      </w:r>
      <w:r w:rsidR="00DA6071">
        <w:rPr>
          <w:rFonts w:ascii="Times New Roman" w:hAnsi="Times New Roman" w:cs="Times New Roman"/>
          <w:sz w:val="24"/>
          <w:szCs w:val="24"/>
        </w:rPr>
        <w:t>Figures S1 to S6</w:t>
      </w:r>
    </w:p>
    <w:p w14:paraId="0F476E52" w14:textId="77777777" w:rsidR="00B56897" w:rsidRDefault="00B56897" w:rsidP="00DA6071">
      <w:pPr>
        <w:rPr>
          <w:rFonts w:ascii="Times New Roman" w:hAnsi="Times New Roman" w:cs="Times New Roman"/>
          <w:b/>
          <w:sz w:val="24"/>
          <w:szCs w:val="24"/>
        </w:rPr>
      </w:pPr>
    </w:p>
    <w:p w14:paraId="425FF01E" w14:textId="77777777" w:rsidR="00DA6071" w:rsidRPr="00DA6071" w:rsidRDefault="00DA6071" w:rsidP="00DA6071">
      <w:pPr>
        <w:rPr>
          <w:rFonts w:ascii="Times New Roman" w:hAnsi="Times New Roman" w:cs="Times New Roman"/>
          <w:b/>
          <w:sz w:val="24"/>
          <w:szCs w:val="24"/>
        </w:rPr>
      </w:pPr>
      <w:r w:rsidRPr="00DA6071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758B8ECE" w14:textId="77777777" w:rsidR="00B56897" w:rsidRDefault="00B56897" w:rsidP="000E59B1">
      <w:pPr>
        <w:rPr>
          <w:rFonts w:ascii="Times New Roman" w:hAnsi="Times New Roman" w:cs="Times New Roman"/>
          <w:sz w:val="24"/>
          <w:szCs w:val="24"/>
        </w:rPr>
      </w:pPr>
    </w:p>
    <w:p w14:paraId="05F261DC" w14:textId="77777777" w:rsidR="00F73806" w:rsidRPr="00F73806" w:rsidRDefault="00DA6071" w:rsidP="000E59B1">
      <w:pPr>
        <w:rPr>
          <w:rFonts w:ascii="Times New Roman" w:hAnsi="Times New Roman" w:cs="Times New Roman"/>
          <w:sz w:val="24"/>
          <w:szCs w:val="24"/>
        </w:rPr>
      </w:pPr>
      <w:r w:rsidRPr="00DA6071">
        <w:rPr>
          <w:rFonts w:ascii="Times New Roman" w:hAnsi="Times New Roman" w:cs="Times New Roman"/>
          <w:sz w:val="24"/>
          <w:szCs w:val="24"/>
        </w:rPr>
        <w:t>This sup</w:t>
      </w:r>
      <w:r w:rsidR="00F73806">
        <w:rPr>
          <w:rFonts w:ascii="Times New Roman" w:hAnsi="Times New Roman" w:cs="Times New Roman"/>
          <w:sz w:val="24"/>
          <w:szCs w:val="24"/>
        </w:rPr>
        <w:t xml:space="preserve">porting information </w:t>
      </w:r>
      <w:r w:rsidR="00AF7516">
        <w:rPr>
          <w:rFonts w:ascii="Times New Roman" w:hAnsi="Times New Roman" w:cs="Times New Roman"/>
          <w:sz w:val="24"/>
          <w:szCs w:val="24"/>
        </w:rPr>
        <w:t xml:space="preserve">contains </w:t>
      </w:r>
      <w:r w:rsidR="00AF7516" w:rsidRPr="00DA6071">
        <w:rPr>
          <w:rFonts w:ascii="Times New Roman" w:hAnsi="Times New Roman" w:cs="Times New Roman"/>
          <w:sz w:val="24"/>
          <w:szCs w:val="24"/>
        </w:rPr>
        <w:t>shear</w:t>
      </w:r>
      <w:r w:rsidR="00F73806" w:rsidRPr="00F73806">
        <w:rPr>
          <w:rFonts w:ascii="Times New Roman" w:hAnsi="Times New Roman" w:cs="Times New Roman"/>
          <w:sz w:val="24"/>
          <w:szCs w:val="24"/>
        </w:rPr>
        <w:t xml:space="preserve"> wave splitting </w:t>
      </w:r>
      <w:r w:rsidRPr="00DA607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SWS</w:t>
      </w:r>
      <w:r w:rsidRPr="00DA607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A6071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data for the receiver function</w:t>
      </w:r>
      <w:r w:rsidR="00F73806">
        <w:rPr>
          <w:rFonts w:ascii="Times New Roman" w:hAnsi="Times New Roman" w:cs="Times New Roman"/>
          <w:sz w:val="24"/>
          <w:szCs w:val="24"/>
        </w:rPr>
        <w:t xml:space="preserve"> beneath Turkey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73806" w:rsidRPr="00F73806">
        <w:rPr>
          <w:rFonts w:ascii="Times New Roman" w:hAnsi="Times New Roman" w:cs="Times New Roman"/>
          <w:sz w:val="24"/>
          <w:szCs w:val="24"/>
        </w:rPr>
        <w:t xml:space="preserve">The resulting database is presented in three forms, including 1) 9084 quality A and B individual SWS measurements from each of the event-station pairs. The measurements are given in the table “Table_S1.txt”; 2) station averaged SWS measurements which are given in the table “Table_S2.txt”, </w:t>
      </w:r>
      <w:r w:rsidR="00C01A71" w:rsidRPr="00C01A71">
        <w:rPr>
          <w:rFonts w:ascii="Times New Roman" w:hAnsi="Times New Roman" w:cs="Times New Roman"/>
          <w:sz w:val="24"/>
          <w:szCs w:val="24"/>
        </w:rPr>
        <w:t xml:space="preserve">and 3) </w:t>
      </w:r>
      <w:r w:rsidR="00C01A71">
        <w:rPr>
          <w:rFonts w:ascii="Times New Roman" w:hAnsi="Times New Roman" w:cs="Times New Roman"/>
          <w:sz w:val="24"/>
          <w:szCs w:val="24"/>
        </w:rPr>
        <w:t>crustal anisotropy</w:t>
      </w:r>
      <w:r w:rsidR="00C01A71" w:rsidRPr="00C01A71">
        <w:rPr>
          <w:rFonts w:ascii="Times New Roman" w:hAnsi="Times New Roman" w:cs="Times New Roman"/>
          <w:sz w:val="24"/>
          <w:szCs w:val="24"/>
        </w:rPr>
        <w:t xml:space="preserve"> measurements</w:t>
      </w:r>
      <w:r w:rsidR="001A14BD">
        <w:rPr>
          <w:rFonts w:ascii="Times New Roman" w:hAnsi="Times New Roman" w:cs="Times New Roman"/>
          <w:sz w:val="24"/>
          <w:szCs w:val="24"/>
        </w:rPr>
        <w:t xml:space="preserve"> given in the table “Table_S3.txt</w:t>
      </w:r>
      <w:r w:rsidR="00C01A71">
        <w:rPr>
          <w:rFonts w:ascii="Times New Roman" w:hAnsi="Times New Roman" w:cs="Times New Roman"/>
          <w:sz w:val="24"/>
          <w:szCs w:val="24"/>
        </w:rPr>
        <w:t>.</w:t>
      </w:r>
      <w:r w:rsidR="001A14BD">
        <w:rPr>
          <w:rFonts w:ascii="Times New Roman" w:hAnsi="Times New Roman" w:cs="Times New Roman"/>
          <w:sz w:val="24"/>
          <w:szCs w:val="24"/>
        </w:rPr>
        <w:t xml:space="preserve"> </w:t>
      </w:r>
      <w:r w:rsidR="00C0311A" w:rsidRPr="00C0311A">
        <w:rPr>
          <w:rFonts w:ascii="Times New Roman" w:hAnsi="Times New Roman" w:cs="Times New Roman"/>
          <w:sz w:val="24"/>
          <w:szCs w:val="24"/>
        </w:rPr>
        <w:t xml:space="preserve">This supporting information </w:t>
      </w:r>
      <w:r w:rsidR="00C0311A">
        <w:rPr>
          <w:rFonts w:ascii="Times New Roman" w:hAnsi="Times New Roman" w:cs="Times New Roman"/>
          <w:sz w:val="24"/>
          <w:szCs w:val="24"/>
        </w:rPr>
        <w:t xml:space="preserve">also contains the </w:t>
      </w:r>
      <w:r w:rsidR="00C0311A" w:rsidRPr="00C0311A">
        <w:rPr>
          <w:rFonts w:ascii="Times New Roman" w:hAnsi="Times New Roman" w:cs="Times New Roman"/>
          <w:sz w:val="24"/>
          <w:szCs w:val="24"/>
        </w:rPr>
        <w:t xml:space="preserve">plots for the </w:t>
      </w:r>
      <w:r w:rsidR="00C0311A">
        <w:rPr>
          <w:rFonts w:ascii="Times New Roman" w:hAnsi="Times New Roman" w:cs="Times New Roman"/>
          <w:sz w:val="24"/>
          <w:szCs w:val="24"/>
        </w:rPr>
        <w:t xml:space="preserve">Station-averaged </w:t>
      </w:r>
      <w:r w:rsidR="00C0311A" w:rsidRPr="00C0311A">
        <w:rPr>
          <w:rFonts w:ascii="Times New Roman" w:hAnsi="Times New Roman" w:cs="Times New Roman"/>
          <w:sz w:val="24"/>
          <w:szCs w:val="24"/>
        </w:rPr>
        <w:t>fast orientations stations used in the study</w:t>
      </w:r>
      <w:r w:rsidR="00C0311A">
        <w:rPr>
          <w:rFonts w:ascii="Times New Roman" w:hAnsi="Times New Roman" w:cs="Times New Roman"/>
          <w:sz w:val="24"/>
          <w:szCs w:val="24"/>
        </w:rPr>
        <w:t xml:space="preserve">, and </w:t>
      </w:r>
      <w:r w:rsidR="00C0311A" w:rsidRPr="00C0311A">
        <w:rPr>
          <w:rFonts w:ascii="Times New Roman" w:hAnsi="Times New Roman" w:cs="Times New Roman"/>
          <w:sz w:val="24"/>
          <w:szCs w:val="24"/>
        </w:rPr>
        <w:t>Azimuthal variations of shear-wave splitting</w:t>
      </w:r>
      <w:r w:rsidR="00C0311A">
        <w:rPr>
          <w:rFonts w:ascii="Times New Roman" w:hAnsi="Times New Roman" w:cs="Times New Roman"/>
          <w:sz w:val="24"/>
          <w:szCs w:val="24"/>
        </w:rPr>
        <w:t xml:space="preserve"> </w:t>
      </w:r>
      <w:r w:rsidR="00C0311A" w:rsidRPr="00C0311A">
        <w:rPr>
          <w:rFonts w:ascii="Times New Roman" w:hAnsi="Times New Roman" w:cs="Times New Roman"/>
          <w:sz w:val="24"/>
          <w:szCs w:val="24"/>
        </w:rPr>
        <w:t xml:space="preserve">of </w:t>
      </w:r>
      <w:r w:rsidR="00F02CFD">
        <w:rPr>
          <w:rFonts w:ascii="Times New Roman" w:hAnsi="Times New Roman" w:cs="Times New Roman"/>
          <w:sz w:val="24"/>
          <w:szCs w:val="24"/>
        </w:rPr>
        <w:t xml:space="preserve">some example </w:t>
      </w:r>
      <w:r w:rsidR="00C0311A" w:rsidRPr="00C0311A">
        <w:rPr>
          <w:rFonts w:ascii="Times New Roman" w:hAnsi="Times New Roman" w:cs="Times New Roman"/>
          <w:sz w:val="24"/>
          <w:szCs w:val="24"/>
        </w:rPr>
        <w:t>stations that show unsystematic</w:t>
      </w:r>
      <w:r w:rsidR="00C0311A">
        <w:rPr>
          <w:rFonts w:ascii="Times New Roman" w:hAnsi="Times New Roman" w:cs="Times New Roman"/>
          <w:sz w:val="24"/>
          <w:szCs w:val="24"/>
        </w:rPr>
        <w:t>,</w:t>
      </w:r>
      <w:r w:rsidR="00C0311A" w:rsidRPr="00C0311A">
        <w:t xml:space="preserve"> </w:t>
      </w:r>
      <w:r w:rsidR="00C0311A" w:rsidRPr="00C0311A">
        <w:rPr>
          <w:rFonts w:ascii="Times New Roman" w:hAnsi="Times New Roman" w:cs="Times New Roman"/>
          <w:sz w:val="24"/>
          <w:szCs w:val="24"/>
        </w:rPr>
        <w:t>systematic</w:t>
      </w:r>
      <w:r w:rsidR="00C0311A">
        <w:rPr>
          <w:rFonts w:ascii="Times New Roman" w:hAnsi="Times New Roman" w:cs="Times New Roman"/>
          <w:sz w:val="24"/>
          <w:szCs w:val="24"/>
        </w:rPr>
        <w:t xml:space="preserve">, and </w:t>
      </w:r>
      <w:r w:rsidR="00C0311A" w:rsidRPr="00C0311A">
        <w:rPr>
          <w:rFonts w:ascii="Times New Roman" w:hAnsi="Times New Roman" w:cs="Times New Roman"/>
          <w:sz w:val="24"/>
          <w:szCs w:val="24"/>
        </w:rPr>
        <w:t xml:space="preserve">limited variations (unknown layers of an anisotropy) variations of the </w:t>
      </w:r>
      <w:proofErr w:type="spellStart"/>
      <w:r w:rsidR="00C0311A" w:rsidRPr="00C0311A">
        <w:rPr>
          <w:rFonts w:ascii="Times New Roman" w:hAnsi="Times New Roman" w:cs="Times New Roman"/>
          <w:sz w:val="24"/>
          <w:szCs w:val="24"/>
        </w:rPr>
        <w:t>baczk-aziumth</w:t>
      </w:r>
      <w:proofErr w:type="spellEnd"/>
      <w:r w:rsidR="00C0311A" w:rsidRPr="00C0311A">
        <w:rPr>
          <w:rFonts w:ascii="Times New Roman" w:hAnsi="Times New Roman" w:cs="Times New Roman"/>
          <w:sz w:val="24"/>
          <w:szCs w:val="24"/>
        </w:rPr>
        <w:t xml:space="preserve"> with Φ in the study area.</w:t>
      </w:r>
    </w:p>
    <w:p w14:paraId="71C9EEFE" w14:textId="77777777" w:rsidR="00F8100C" w:rsidRDefault="00B24531" w:rsidP="00F73806">
      <w:pPr>
        <w:rPr>
          <w:ins w:id="0" w:author="Microsoft Office User" w:date="2022-07-04T16:32:00Z"/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1</w:t>
      </w:r>
      <w:r w:rsidR="00265B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3806" w:rsidRPr="00F73806">
        <w:rPr>
          <w:rFonts w:ascii="Times New Roman" w:hAnsi="Times New Roman" w:cs="Times New Roman"/>
          <w:sz w:val="24"/>
          <w:szCs w:val="24"/>
        </w:rPr>
        <w:t>Table_S1.txt Individual shear wave splitting measurements.</w:t>
      </w:r>
      <w:ins w:id="1" w:author="Microsoft Office User" w:date="2022-07-04T16:32:00Z">
        <w:r w:rsidR="00F8100C" w:rsidRPr="00F8100C">
          <w:rPr>
            <w:rFonts w:ascii="Times New Roman" w:hAnsi="Times New Roman" w:cs="Times New Roman"/>
            <w:noProof/>
            <w:sz w:val="24"/>
            <w:szCs w:val="24"/>
          </w:rPr>
          <w:t xml:space="preserve"> </w:t>
        </w:r>
      </w:ins>
    </w:p>
    <w:p w14:paraId="3EA0F37D" w14:textId="60D1F5A7" w:rsidR="00F73806" w:rsidRDefault="00F8100C" w:rsidP="00F73806">
      <w:pPr>
        <w:rPr>
          <w:ins w:id="2" w:author="Microsoft Office User" w:date="2022-07-04T16:00:00Z"/>
          <w:rFonts w:ascii="Times New Roman" w:hAnsi="Times New Roman" w:cs="Times New Roman"/>
          <w:sz w:val="24"/>
          <w:szCs w:val="24"/>
        </w:rPr>
      </w:pPr>
      <w:ins w:id="3" w:author="Microsoft Office User" w:date="2022-07-04T16:32:00Z">
        <w:r>
          <w:rPr>
            <w:rFonts w:ascii="Times New Roman" w:hAnsi="Times New Roman" w:cs="Times New Roman"/>
            <w:noProof/>
            <w:sz w:val="24"/>
            <w:szCs w:val="24"/>
          </w:rPr>
          <w:lastRenderedPageBreak/>
          <w:drawing>
            <wp:inline distT="0" distB="0" distL="0" distR="0" wp14:anchorId="123A7B45" wp14:editId="0A6B5C18">
              <wp:extent cx="5510305" cy="4132729"/>
              <wp:effectExtent l="0" t="0" r="190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0956" cy="413321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047B6A5" w14:textId="2E08E619" w:rsidR="00F8100C" w:rsidRPr="00F73806" w:rsidDel="00F8100C" w:rsidRDefault="00F8100C" w:rsidP="00F73806">
      <w:pPr>
        <w:rPr>
          <w:del w:id="4" w:author="Microsoft Office User" w:date="2022-07-04T16:21:00Z"/>
          <w:rFonts w:ascii="Times New Roman" w:hAnsi="Times New Roman" w:cs="Times New Roman"/>
          <w:sz w:val="24"/>
          <w:szCs w:val="24"/>
          <w:lang w:eastAsia="zh-TW"/>
        </w:rPr>
      </w:pPr>
    </w:p>
    <w:p w14:paraId="3FA9CF96" w14:textId="77777777" w:rsidR="00F73806" w:rsidRPr="00F73806" w:rsidRDefault="00F73806" w:rsidP="000E6BE9">
      <w:pPr>
        <w:rPr>
          <w:rFonts w:ascii="Times New Roman" w:hAnsi="Times New Roman" w:cs="Times New Roman"/>
          <w:sz w:val="24"/>
          <w:szCs w:val="24"/>
        </w:rPr>
      </w:pPr>
      <w:r w:rsidRPr="00F8100C">
        <w:rPr>
          <w:rFonts w:ascii="Times New Roman" w:hAnsi="Times New Roman" w:cs="Times New Roman"/>
          <w:sz w:val="24"/>
          <w:szCs w:val="24"/>
          <w:highlight w:val="lightGray"/>
          <w:rPrChange w:id="5" w:author="Microsoft Office User" w:date="2022-07-04T16:0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The table contains 17 </w:t>
      </w:r>
      <w:r w:rsidR="004E65BB" w:rsidRPr="00F8100C">
        <w:rPr>
          <w:rFonts w:ascii="Times New Roman" w:hAnsi="Times New Roman" w:cs="Times New Roman"/>
          <w:sz w:val="24"/>
          <w:szCs w:val="24"/>
          <w:highlight w:val="lightGray"/>
          <w:rPrChange w:id="6" w:author="Microsoft Office User" w:date="2022-07-04T16:00:00Z">
            <w:rPr>
              <w:rFonts w:ascii="Times New Roman" w:hAnsi="Times New Roman" w:cs="Times New Roman"/>
              <w:sz w:val="24"/>
              <w:szCs w:val="24"/>
            </w:rPr>
          </w:rPrChange>
        </w:rPr>
        <w:t>columns as</w:t>
      </w:r>
      <w:r w:rsidR="000E6BE9" w:rsidRPr="00F8100C">
        <w:rPr>
          <w:rFonts w:ascii="Times New Roman" w:hAnsi="Times New Roman" w:cs="Times New Roman"/>
          <w:sz w:val="24"/>
          <w:szCs w:val="24"/>
          <w:highlight w:val="lightGray"/>
          <w:rPrChange w:id="7" w:author="Microsoft Office User" w:date="2022-07-04T16:0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follows; </w:t>
      </w:r>
      <w:r w:rsidRPr="00F8100C">
        <w:rPr>
          <w:rFonts w:ascii="Times New Roman" w:hAnsi="Times New Roman" w:cs="Times New Roman"/>
          <w:sz w:val="24"/>
          <w:szCs w:val="24"/>
          <w:highlight w:val="lightGray"/>
          <w:rPrChange w:id="8" w:author="Microsoft Office User" w:date="2022-07-04T16:00:00Z">
            <w:rPr>
              <w:rFonts w:ascii="Times New Roman" w:hAnsi="Times New Roman" w:cs="Times New Roman"/>
              <w:sz w:val="24"/>
              <w:szCs w:val="24"/>
            </w:rPr>
          </w:rPrChange>
        </w:rPr>
        <w:t>station name, latitude, longitude, fast polarization orientation and its standard deviation, splitting time and its standard deviation, and the number of individual measurements involved in the calculation.</w:t>
      </w:r>
    </w:p>
    <w:p w14:paraId="708D8AC6" w14:textId="77777777" w:rsidR="00F73806" w:rsidRPr="00F73806" w:rsidRDefault="00265BA4" w:rsidP="00F73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2. </w:t>
      </w:r>
      <w:r w:rsidR="00F73806" w:rsidRPr="00F73806">
        <w:rPr>
          <w:rFonts w:ascii="Times New Roman" w:hAnsi="Times New Roman" w:cs="Times New Roman"/>
          <w:sz w:val="24"/>
          <w:szCs w:val="24"/>
        </w:rPr>
        <w:t>Table_S2.txt Station-averaged shear wave splitting measurements.</w:t>
      </w:r>
    </w:p>
    <w:p w14:paraId="0111D39B" w14:textId="77777777" w:rsidR="00F73806" w:rsidRDefault="00F73806" w:rsidP="000E6BE9">
      <w:pPr>
        <w:rPr>
          <w:rFonts w:ascii="Times New Roman" w:hAnsi="Times New Roman" w:cs="Times New Roman"/>
          <w:sz w:val="24"/>
          <w:szCs w:val="24"/>
        </w:rPr>
      </w:pPr>
      <w:r w:rsidRPr="00F73806">
        <w:rPr>
          <w:rFonts w:ascii="Times New Roman" w:hAnsi="Times New Roman" w:cs="Times New Roman"/>
          <w:sz w:val="24"/>
          <w:szCs w:val="24"/>
        </w:rPr>
        <w:t xml:space="preserve">The table contains eight </w:t>
      </w:r>
      <w:r w:rsidR="004E65BB" w:rsidRPr="00F73806">
        <w:rPr>
          <w:rFonts w:ascii="Times New Roman" w:hAnsi="Times New Roman" w:cs="Times New Roman"/>
          <w:sz w:val="24"/>
          <w:szCs w:val="24"/>
        </w:rPr>
        <w:t>columns</w:t>
      </w:r>
      <w:r w:rsidR="004E65BB">
        <w:rPr>
          <w:rFonts w:ascii="Times New Roman" w:hAnsi="Times New Roman" w:cs="Times New Roman"/>
          <w:sz w:val="24"/>
          <w:szCs w:val="24"/>
        </w:rPr>
        <w:t xml:space="preserve"> as</w:t>
      </w:r>
      <w:r w:rsidR="000E6BE9">
        <w:rPr>
          <w:rFonts w:ascii="Times New Roman" w:hAnsi="Times New Roman" w:cs="Times New Roman"/>
          <w:sz w:val="24"/>
          <w:szCs w:val="24"/>
        </w:rPr>
        <w:t xml:space="preserve"> follows</w:t>
      </w:r>
      <w:r w:rsidR="004E65BB">
        <w:rPr>
          <w:rFonts w:ascii="Times New Roman" w:hAnsi="Times New Roman" w:cs="Times New Roman"/>
          <w:sz w:val="24"/>
          <w:szCs w:val="24"/>
        </w:rPr>
        <w:t xml:space="preserve">; </w:t>
      </w:r>
      <w:r w:rsidR="004E65BB" w:rsidRPr="00F73806">
        <w:rPr>
          <w:rFonts w:ascii="Times New Roman" w:hAnsi="Times New Roman" w:cs="Times New Roman"/>
          <w:sz w:val="24"/>
          <w:szCs w:val="24"/>
        </w:rPr>
        <w:t>station</w:t>
      </w:r>
      <w:r w:rsidRPr="00F73806">
        <w:rPr>
          <w:rFonts w:ascii="Times New Roman" w:hAnsi="Times New Roman" w:cs="Times New Roman"/>
          <w:sz w:val="24"/>
          <w:szCs w:val="24"/>
        </w:rPr>
        <w:t xml:space="preserve"> name, latitude, longitude, fast polarization orientation and its standard deviation, splitting time and its standard deviation, and the number of individual measurements involved in the </w:t>
      </w:r>
      <w:r w:rsidR="00C01A71" w:rsidRPr="00F73806">
        <w:rPr>
          <w:rFonts w:ascii="Times New Roman" w:hAnsi="Times New Roman" w:cs="Times New Roman"/>
          <w:sz w:val="24"/>
          <w:szCs w:val="24"/>
        </w:rPr>
        <w:t>calculation.</w:t>
      </w:r>
    </w:p>
    <w:p w14:paraId="23EF9696" w14:textId="77777777" w:rsidR="00C01A71" w:rsidRDefault="00265BA4" w:rsidP="00C01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3. </w:t>
      </w:r>
      <w:r w:rsidR="00C01A71" w:rsidRPr="00C01A71">
        <w:rPr>
          <w:rFonts w:ascii="Times New Roman" w:hAnsi="Times New Roman" w:cs="Times New Roman"/>
          <w:sz w:val="24"/>
          <w:szCs w:val="24"/>
        </w:rPr>
        <w:t xml:space="preserve">Table_S3.txt </w:t>
      </w:r>
      <w:r w:rsidR="00C01A71">
        <w:rPr>
          <w:rFonts w:ascii="Times New Roman" w:hAnsi="Times New Roman" w:cs="Times New Roman"/>
          <w:sz w:val="24"/>
          <w:szCs w:val="24"/>
        </w:rPr>
        <w:t xml:space="preserve">crustal anisotropy measurements. </w:t>
      </w:r>
    </w:p>
    <w:p w14:paraId="3970B197" w14:textId="77777777" w:rsidR="00C01A71" w:rsidRDefault="00C01A71" w:rsidP="000E6BE9">
      <w:pPr>
        <w:rPr>
          <w:rFonts w:ascii="Times New Roman" w:hAnsi="Times New Roman" w:cs="Times New Roman"/>
          <w:sz w:val="24"/>
          <w:szCs w:val="24"/>
        </w:rPr>
      </w:pPr>
      <w:r w:rsidRPr="00C01A71">
        <w:rPr>
          <w:rFonts w:ascii="Times New Roman" w:hAnsi="Times New Roman" w:cs="Times New Roman"/>
          <w:sz w:val="24"/>
          <w:szCs w:val="24"/>
        </w:rPr>
        <w:t xml:space="preserve">The table contains </w:t>
      </w:r>
      <w:r>
        <w:rPr>
          <w:rFonts w:ascii="Times New Roman" w:hAnsi="Times New Roman" w:cs="Times New Roman"/>
          <w:sz w:val="24"/>
          <w:szCs w:val="24"/>
        </w:rPr>
        <w:t>eight</w:t>
      </w:r>
      <w:r w:rsidRPr="00C01A71">
        <w:rPr>
          <w:rFonts w:ascii="Times New Roman" w:hAnsi="Times New Roman" w:cs="Times New Roman"/>
          <w:sz w:val="24"/>
          <w:szCs w:val="24"/>
        </w:rPr>
        <w:t xml:space="preserve"> </w:t>
      </w:r>
      <w:r w:rsidR="004E65BB" w:rsidRPr="00C01A71">
        <w:rPr>
          <w:rFonts w:ascii="Times New Roman" w:hAnsi="Times New Roman" w:cs="Times New Roman"/>
          <w:sz w:val="24"/>
          <w:szCs w:val="24"/>
        </w:rPr>
        <w:t>columns</w:t>
      </w:r>
      <w:r w:rsidR="004E65BB">
        <w:rPr>
          <w:rFonts w:ascii="Times New Roman" w:hAnsi="Times New Roman" w:cs="Times New Roman"/>
          <w:sz w:val="24"/>
          <w:szCs w:val="24"/>
        </w:rPr>
        <w:t xml:space="preserve"> as</w:t>
      </w:r>
      <w:r w:rsidR="000E6BE9">
        <w:rPr>
          <w:rFonts w:ascii="Times New Roman" w:hAnsi="Times New Roman" w:cs="Times New Roman"/>
          <w:sz w:val="24"/>
          <w:szCs w:val="24"/>
        </w:rPr>
        <w:t xml:space="preserve"> follows</w:t>
      </w:r>
      <w:r w:rsidR="004E65BB">
        <w:rPr>
          <w:rFonts w:ascii="Times New Roman" w:hAnsi="Times New Roman" w:cs="Times New Roman"/>
          <w:sz w:val="24"/>
          <w:szCs w:val="24"/>
        </w:rPr>
        <w:t xml:space="preserve">; </w:t>
      </w:r>
      <w:r w:rsidR="004E65BB" w:rsidRPr="00C01A71">
        <w:rPr>
          <w:rFonts w:ascii="Times New Roman" w:hAnsi="Times New Roman" w:cs="Times New Roman"/>
          <w:sz w:val="24"/>
          <w:szCs w:val="24"/>
        </w:rPr>
        <w:t>latitude</w:t>
      </w:r>
      <w:r w:rsidRPr="00C01A71">
        <w:rPr>
          <w:rFonts w:ascii="Times New Roman" w:hAnsi="Times New Roman" w:cs="Times New Roman"/>
          <w:sz w:val="24"/>
          <w:szCs w:val="24"/>
        </w:rPr>
        <w:t>, longitude, fast polarization orientation and its standard deviation, splitting time and its standard deviation, and the number of individual measurements involved in the calculation.</w:t>
      </w:r>
    </w:p>
    <w:p w14:paraId="3359BC92" w14:textId="77777777" w:rsidR="008E6602" w:rsidRDefault="008E6602" w:rsidP="00826D2B">
      <w:pPr>
        <w:rPr>
          <w:rFonts w:ascii="Times New Roman" w:hAnsi="Times New Roman" w:cs="Times New Roman"/>
          <w:sz w:val="24"/>
          <w:szCs w:val="24"/>
        </w:rPr>
      </w:pPr>
    </w:p>
    <w:p w14:paraId="14A3EC95" w14:textId="77777777" w:rsidR="0018518E" w:rsidRDefault="0018518E">
      <w:pPr>
        <w:rPr>
          <w:rFonts w:ascii="Times New Roman" w:hAnsi="Times New Roman" w:cs="Times New Roman"/>
          <w:sz w:val="24"/>
          <w:szCs w:val="24"/>
        </w:rPr>
      </w:pPr>
    </w:p>
    <w:p w14:paraId="6FB7C4CD" w14:textId="77777777" w:rsidR="0018518E" w:rsidRDefault="0018518E">
      <w:pPr>
        <w:rPr>
          <w:rFonts w:ascii="Times New Roman" w:hAnsi="Times New Roman" w:cs="Times New Roman"/>
          <w:sz w:val="24"/>
          <w:szCs w:val="24"/>
        </w:rPr>
      </w:pPr>
    </w:p>
    <w:p w14:paraId="7805E0E8" w14:textId="77777777" w:rsidR="0018518E" w:rsidRDefault="0018518E">
      <w:pPr>
        <w:rPr>
          <w:rFonts w:ascii="Times New Roman" w:hAnsi="Times New Roman" w:cs="Times New Roman"/>
          <w:sz w:val="24"/>
          <w:szCs w:val="24"/>
        </w:rPr>
      </w:pPr>
    </w:p>
    <w:p w14:paraId="14922EFA" w14:textId="77777777" w:rsidR="0018518E" w:rsidRDefault="0018518E">
      <w:pPr>
        <w:rPr>
          <w:rFonts w:ascii="Times New Roman" w:hAnsi="Times New Roman" w:cs="Times New Roman"/>
          <w:sz w:val="24"/>
          <w:szCs w:val="24"/>
        </w:rPr>
      </w:pPr>
    </w:p>
    <w:p w14:paraId="4720E8B0" w14:textId="77777777" w:rsidR="0018518E" w:rsidRDefault="0018518E">
      <w:pPr>
        <w:rPr>
          <w:rFonts w:ascii="Times New Roman" w:hAnsi="Times New Roman" w:cs="Times New Roman"/>
          <w:sz w:val="24"/>
          <w:szCs w:val="24"/>
        </w:rPr>
      </w:pPr>
    </w:p>
    <w:p w14:paraId="548B86CC" w14:textId="77777777" w:rsidR="0018518E" w:rsidRPr="00074E41" w:rsidRDefault="0018518E">
      <w:pPr>
        <w:rPr>
          <w:rFonts w:ascii="Times New Roman" w:hAnsi="Times New Roman" w:cs="Times New Roman"/>
          <w:sz w:val="24"/>
          <w:szCs w:val="24"/>
        </w:rPr>
      </w:pPr>
    </w:p>
    <w:sectPr w:rsidR="0018518E" w:rsidRPr="00074E41" w:rsidSect="00EC6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AB1"/>
    <w:rsid w:val="00074E41"/>
    <w:rsid w:val="000E59B1"/>
    <w:rsid w:val="000E6BE9"/>
    <w:rsid w:val="001622AA"/>
    <w:rsid w:val="0018518E"/>
    <w:rsid w:val="001A14BD"/>
    <w:rsid w:val="002035D4"/>
    <w:rsid w:val="00241752"/>
    <w:rsid w:val="00265BA4"/>
    <w:rsid w:val="00280E92"/>
    <w:rsid w:val="00281C93"/>
    <w:rsid w:val="002A4D92"/>
    <w:rsid w:val="00311E29"/>
    <w:rsid w:val="00345BA3"/>
    <w:rsid w:val="00350379"/>
    <w:rsid w:val="00352C30"/>
    <w:rsid w:val="0038102F"/>
    <w:rsid w:val="004E65BB"/>
    <w:rsid w:val="00672786"/>
    <w:rsid w:val="006802F2"/>
    <w:rsid w:val="007124DE"/>
    <w:rsid w:val="00733B71"/>
    <w:rsid w:val="00736644"/>
    <w:rsid w:val="00772B1F"/>
    <w:rsid w:val="007C1CAF"/>
    <w:rsid w:val="00826D2B"/>
    <w:rsid w:val="008E6602"/>
    <w:rsid w:val="00A051B6"/>
    <w:rsid w:val="00A600C9"/>
    <w:rsid w:val="00A66DBE"/>
    <w:rsid w:val="00A97AC7"/>
    <w:rsid w:val="00AC6A32"/>
    <w:rsid w:val="00AF7516"/>
    <w:rsid w:val="00B24531"/>
    <w:rsid w:val="00B56897"/>
    <w:rsid w:val="00C01A71"/>
    <w:rsid w:val="00C0311A"/>
    <w:rsid w:val="00CD2823"/>
    <w:rsid w:val="00CF1C46"/>
    <w:rsid w:val="00CF3982"/>
    <w:rsid w:val="00DA6071"/>
    <w:rsid w:val="00DB38D0"/>
    <w:rsid w:val="00E84723"/>
    <w:rsid w:val="00EC3817"/>
    <w:rsid w:val="00EC6A14"/>
    <w:rsid w:val="00EC710E"/>
    <w:rsid w:val="00ED0AB1"/>
    <w:rsid w:val="00EF2C61"/>
    <w:rsid w:val="00F02CFD"/>
    <w:rsid w:val="00F06365"/>
    <w:rsid w:val="00F55D95"/>
    <w:rsid w:val="00F73806"/>
    <w:rsid w:val="00F8100C"/>
    <w:rsid w:val="00FC2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B0E3"/>
  <w15:docId w15:val="{EAE7F15F-49BA-4AD8-8E2F-5B908FEC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80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E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C38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8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8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8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81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810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413ED-B4E6-8A4E-996C-27CDC30D3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2017-10-28T09:26:00Z</dcterms:created>
  <dcterms:modified xsi:type="dcterms:W3CDTF">2022-07-04T08:41:00Z</dcterms:modified>
</cp:coreProperties>
</file>