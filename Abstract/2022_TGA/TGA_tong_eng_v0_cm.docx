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59B1" w14:textId="693803E4" w:rsidR="004F2DDB" w:rsidRPr="000017A3" w:rsidRDefault="00E73331" w:rsidP="004F2DD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(</w:t>
      </w:r>
      <w:r>
        <w:rPr>
          <w:rFonts w:asciiTheme="majorHAnsi" w:eastAsia="PingFang TC" w:hAnsiTheme="majorHAnsi" w:cstheme="majorHAnsi" w:hint="cs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t</w:t>
      </w:r>
      <w:r>
        <w:rPr>
          <w:rFonts w:asciiTheme="majorHAnsi" w:eastAsia="PingFang TC" w:hAnsiTheme="majorHAnsi" w:cstheme="majorHAnsi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emp</w:t>
      </w:r>
      <w:r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 </w:t>
      </w:r>
      <w:r w:rsidR="004F2DDB"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Shear-</w:t>
      </w:r>
      <w:del w:id="0" w:author="CMLin" w:date="2022-03-23T14:44:00Z">
        <w:r w:rsidR="004F2DDB" w:rsidRPr="000017A3" w:rsidDel="00A82CF7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delText xml:space="preserve">Wave </w:delText>
        </w:r>
      </w:del>
      <w:ins w:id="1" w:author="CMLin" w:date="2022-03-23T14:44:00Z">
        <w:r w:rsidR="00A82CF7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  <w:lang w:val="en-US"/>
          </w:rPr>
          <w:t>w</w:t>
        </w:r>
        <w:r w:rsidR="00A82CF7" w:rsidRPr="000017A3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ave </w:t>
        </w:r>
      </w:ins>
      <w:r w:rsidR="004F2DDB"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Splitting and Anisotropy </w:t>
      </w:r>
      <w:ins w:id="2" w:author="CMLin" w:date="2022-03-23T14:39:00Z">
        <w:r w:rsidR="00A82CF7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  <w:lang w:val="en-US"/>
          </w:rPr>
          <w:t>O</w:t>
        </w:r>
      </w:ins>
      <w:del w:id="3" w:author="CMLin" w:date="2022-03-23T14:39:00Z">
        <w:r w:rsidR="00E812C0" w:rsidRPr="000017A3" w:rsidDel="00A82CF7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  <w:lang w:val="en-US"/>
          </w:rPr>
          <w:delText>o</w:delText>
        </w:r>
      </w:del>
      <w:r w:rsidR="004F2DDB" w:rsidRPr="000017A3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</w:rPr>
        <w:t>b</w:t>
      </w:r>
      <w:r w:rsidR="004F2DDB"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served </w:t>
      </w:r>
    </w:p>
    <w:p w14:paraId="2F67BCD4" w14:textId="29C2E11D" w:rsidR="004F2DDB" w:rsidRPr="00E73331" w:rsidRDefault="004F2DDB" w:rsidP="00D7543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in the Caucasus Region of West </w:t>
      </w:r>
      <w:commentRangeStart w:id="4"/>
      <w:r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Asia</w:t>
      </w:r>
      <w:commentRangeEnd w:id="4"/>
      <w:r w:rsidR="00E8658E">
        <w:rPr>
          <w:rStyle w:val="CommentReference"/>
        </w:rPr>
        <w:commentReference w:id="4"/>
      </w:r>
    </w:p>
    <w:p w14:paraId="3E83CB55" w14:textId="77777777" w:rsidR="00D75439" w:rsidRPr="00D75439" w:rsidRDefault="00D75439" w:rsidP="00D7543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lang w:val="en-US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</w:p>
    <w:p w14:paraId="40CA9BA9" w14:textId="77777777" w:rsidR="00657B99" w:rsidRPr="000017A3" w:rsidRDefault="00657B99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</w:p>
    <w:p w14:paraId="72500114" w14:textId="6502F2A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  <w:lang w:val="en-US"/>
        </w:rPr>
        <w:t>, National Taiwan University</w:t>
      </w:r>
      <w:ins w:id="6" w:author="CMLin" w:date="2022-03-23T14:45:00Z">
        <w:r w:rsidR="00A82CF7">
          <w:rPr>
            <w:rFonts w:ascii="Times New Roman" w:hAnsi="Times New Roman" w:cs="Times New Roman"/>
            <w:color w:val="000000" w:themeColor="text1"/>
            <w:lang w:val="en-US"/>
          </w:rPr>
          <w:t>, Taipei, Taiwan</w:t>
        </w:r>
      </w:ins>
    </w:p>
    <w:p w14:paraId="42B552B3" w14:textId="770E90A4" w:rsidR="00657B99" w:rsidRPr="000017A3" w:rsidRDefault="00657B99" w:rsidP="000017A3">
      <w:pPr>
        <w:jc w:val="center"/>
        <w:rPr>
          <w:rFonts w:ascii="Times New Roman" w:hAnsi="Times New Roman" w:cs="Times New Roman" w:hint="eastAsia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Earth Sciences, National Taiwan Normal University</w:t>
      </w:r>
      <w:ins w:id="7" w:author="CMLin" w:date="2022-03-23T14:45:00Z">
        <w:r w:rsidR="00A82CF7">
          <w:rPr>
            <w:rFonts w:ascii="Times New Roman" w:hAnsi="Times New Roman" w:cs="Times New Roman"/>
            <w:color w:val="000000" w:themeColor="text1"/>
            <w:lang w:val="en-US"/>
          </w:rPr>
          <w:t xml:space="preserve">, </w:t>
        </w:r>
        <w:r w:rsidR="00A82CF7">
          <w:rPr>
            <w:rFonts w:ascii="Times New Roman" w:hAnsi="Times New Roman" w:cs="Times New Roman" w:hint="eastAsia"/>
            <w:color w:val="000000" w:themeColor="text1"/>
            <w:lang w:val="en-US"/>
          </w:rPr>
          <w:t>同上</w:t>
        </w:r>
      </w:ins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  <w:lang w:val="en-US"/>
        </w:rPr>
      </w:pPr>
    </w:p>
    <w:p w14:paraId="34C0A86B" w14:textId="790661FC" w:rsidR="001F59AC" w:rsidRDefault="00D75439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  <w:t xml:space="preserve">Caucasus Organic Belt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is composed of Caucasus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Iran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Anatolian/Armenia (CIA),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was formed by </w:t>
      </w:r>
      <w:r w:rsidR="001F59AC">
        <w:rPr>
          <w:rFonts w:ascii="Times New Roman" w:eastAsia="DFKai-SB" w:hAnsi="Times New Roman" w:cs="Times New Roman"/>
          <w:color w:val="000000"/>
          <w:lang w:val="en-US"/>
        </w:rPr>
        <w:t xml:space="preserve">continental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collision between Arabian Plate and Eurasian Plate. </w:t>
      </w:r>
      <w:commentRangeStart w:id="8"/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We can know 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surface deformation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by 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direct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observation and mantle flow by seismic anisotropy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which rock and mineral in Earth interior record the history of forcing. </w:t>
      </w:r>
      <w:commentRangeEnd w:id="8"/>
      <w:r w:rsidR="002A7C6B">
        <w:rPr>
          <w:rStyle w:val="CommentReference"/>
        </w:rPr>
        <w:commentReference w:id="8"/>
      </w:r>
      <w:r w:rsidR="006C287D">
        <w:rPr>
          <w:rFonts w:ascii="Times New Roman" w:eastAsia="DFKai-SB" w:hAnsi="Times New Roman" w:cs="Times New Roman"/>
          <w:color w:val="000000"/>
          <w:lang w:val="en-US"/>
        </w:rPr>
        <w:t xml:space="preserve">Therefore, </w:t>
      </w:r>
      <w:ins w:id="9" w:author="CMLin" w:date="2022-03-23T15:06:00Z">
        <w:r w:rsidR="006F1B3C">
          <w:rPr>
            <w:rFonts w:ascii="Times New Roman" w:eastAsia="DFKai-SB" w:hAnsi="Times New Roman" w:cs="Times New Roman"/>
            <w:color w:val="000000"/>
            <w:lang w:val="en-US"/>
          </w:rPr>
          <w:t>s</w:t>
        </w:r>
        <w:r w:rsidR="006F1B3C" w:rsidRPr="006F1B3C">
          <w:rPr>
            <w:rFonts w:ascii="Times New Roman" w:eastAsia="DFKai-SB" w:hAnsi="Times New Roman" w:cs="Times New Roman"/>
            <w:color w:val="000000"/>
            <w:lang w:val="en-US"/>
          </w:rPr>
          <w:t>eismic anisotropy can be used to infer the direction of flow within the mantle</w:t>
        </w:r>
      </w:ins>
      <w:del w:id="10" w:author="CMLin" w:date="2022-03-23T15:06:00Z">
        <w:r w:rsidR="006C287D" w:rsidDel="006F1B3C">
          <w:rPr>
            <w:rFonts w:ascii="Times New Roman" w:eastAsia="DFKai-SB" w:hAnsi="Times New Roman" w:cs="Times New Roman"/>
            <w:color w:val="000000"/>
            <w:lang w:val="en-US"/>
          </w:rPr>
          <w:delText>u</w:delText>
        </w:r>
        <w:r w:rsidR="00034C5C" w:rsidDel="006F1B3C">
          <w:rPr>
            <w:rFonts w:ascii="Times New Roman" w:eastAsia="DFKai-SB" w:hAnsi="Times New Roman" w:cs="Times New Roman"/>
            <w:color w:val="000000"/>
            <w:lang w:val="en-US"/>
          </w:rPr>
          <w:delText xml:space="preserve">nderstanding mantle flow below CIA region can </w:delText>
        </w:r>
        <w:r w:rsidR="001F59AC" w:rsidDel="006F1B3C">
          <w:rPr>
            <w:rFonts w:ascii="Times New Roman" w:eastAsia="DFKai-SB" w:hAnsi="Times New Roman" w:cs="Times New Roman"/>
            <w:color w:val="000000"/>
            <w:lang w:val="en-US"/>
          </w:rPr>
          <w:delText xml:space="preserve">help us </w:delText>
        </w:r>
        <w:r w:rsidR="00034C5C" w:rsidDel="006F1B3C">
          <w:rPr>
            <w:rFonts w:ascii="Times New Roman" w:eastAsia="DFKai-SB" w:hAnsi="Times New Roman" w:cs="Times New Roman"/>
            <w:color w:val="000000"/>
            <w:lang w:val="en-US"/>
          </w:rPr>
          <w:delText>illustrate the continental collision zone dynamics</w:delText>
        </w:r>
      </w:del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. </w:t>
      </w:r>
      <w:ins w:id="11" w:author="CMLin" w:date="2022-03-23T15:08:00Z">
        <w:r w:rsidR="006F1B3C">
          <w:rPr>
            <w:rFonts w:ascii="Times New Roman" w:eastAsia="DFKai-SB" w:hAnsi="Times New Roman" w:cs="Times New Roman"/>
            <w:color w:val="000000"/>
            <w:lang w:val="en-US"/>
          </w:rPr>
          <w:t>Most p</w:t>
        </w:r>
      </w:ins>
      <w:ins w:id="12" w:author="CMLin" w:date="2022-03-23T15:07:00Z">
        <w:r w:rsidR="006F1B3C">
          <w:rPr>
            <w:rFonts w:ascii="Times New Roman" w:eastAsia="DFKai-SB" w:hAnsi="Times New Roman" w:cs="Times New Roman"/>
            <w:color w:val="000000"/>
            <w:lang w:val="en-US"/>
          </w:rPr>
          <w:t>rev</w:t>
        </w:r>
      </w:ins>
      <w:ins w:id="13" w:author="CMLin" w:date="2022-03-23T15:08:00Z">
        <w:r w:rsidR="006F1B3C">
          <w:rPr>
            <w:rFonts w:ascii="Times New Roman" w:eastAsia="DFKai-SB" w:hAnsi="Times New Roman" w:cs="Times New Roman"/>
            <w:color w:val="000000"/>
            <w:lang w:val="en-US"/>
          </w:rPr>
          <w:t xml:space="preserve">ious studies in CIA </w:t>
        </w:r>
        <w:r w:rsidR="006F1B3C" w:rsidRPr="000017A3">
          <w:rPr>
            <w:rFonts w:ascii="Times New Roman" w:eastAsia="DFKai-SB" w:hAnsi="Times New Roman" w:cs="Times New Roman"/>
            <w:color w:val="000000"/>
            <w:lang w:val="en-US"/>
          </w:rPr>
          <w:t>focused</w:t>
        </w:r>
        <w:r w:rsidR="006F1B3C">
          <w:rPr>
            <w:rFonts w:ascii="Times New Roman" w:eastAsia="DFKai-SB" w:hAnsi="Times New Roman" w:cs="Times New Roman"/>
            <w:color w:val="000000"/>
            <w:lang w:val="en-US"/>
          </w:rPr>
          <w:t xml:space="preserve"> on </w:t>
        </w:r>
      </w:ins>
      <w:ins w:id="14" w:author="CMLin" w:date="2022-03-23T15:09:00Z">
        <w:r w:rsidR="006F1B3C">
          <w:rPr>
            <w:rFonts w:ascii="Times New Roman" w:eastAsia="DFKai-SB" w:hAnsi="Times New Roman" w:cs="Times New Roman"/>
            <w:color w:val="000000"/>
            <w:lang w:val="en-US"/>
          </w:rPr>
          <w:t xml:space="preserve">Iranian </w:t>
        </w:r>
        <w:r w:rsidR="006F1B3C">
          <w:rPr>
            <w:rFonts w:ascii="Times New Roman" w:eastAsia="DFKai-SB" w:hAnsi="Times New Roman" w:cs="Times New Roman"/>
            <w:color w:val="000000"/>
            <w:lang w:val="en-US"/>
          </w:rPr>
          <w:t>Plateau</w:t>
        </w:r>
        <w:r w:rsidR="006F1B3C">
          <w:rPr>
            <w:rFonts w:ascii="Times New Roman" w:eastAsia="DFKai-SB" w:hAnsi="Times New Roman" w:cs="Times New Roman"/>
            <w:color w:val="000000"/>
            <w:lang w:val="en-US"/>
          </w:rPr>
          <w:t xml:space="preserve"> and Anatolian Plateau. </w:t>
        </w:r>
      </w:ins>
      <w:ins w:id="15" w:author="CMLin" w:date="2022-03-23T15:10:00Z">
        <w:r w:rsidR="006F1B3C">
          <w:rPr>
            <w:rFonts w:ascii="Times New Roman" w:eastAsia="DFKai-SB" w:hAnsi="Times New Roman" w:cs="Times New Roman"/>
            <w:color w:val="000000"/>
            <w:lang w:val="en-US"/>
          </w:rPr>
          <w:t xml:space="preserve">However, the seismic anisotropy </w:t>
        </w:r>
      </w:ins>
      <w:ins w:id="16" w:author="CMLin" w:date="2022-03-23T15:11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in </w:t>
        </w:r>
      </w:ins>
      <w:ins w:id="17" w:author="CMLin" w:date="2022-03-23T15:15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the </w:t>
        </w:r>
      </w:ins>
      <w:ins w:id="18" w:author="CMLin" w:date="2022-03-23T15:11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mantle of Caucasus region is still </w:t>
        </w:r>
      </w:ins>
      <w:ins w:id="19" w:author="CMLin" w:date="2022-03-23T15:14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unclear and </w:t>
        </w:r>
        <w:r w:rsidR="00C403F4" w:rsidRPr="00C403F4">
          <w:rPr>
            <w:rFonts w:ascii="Times New Roman" w:eastAsia="DFKai-SB" w:hAnsi="Times New Roman" w:cs="Times New Roman"/>
            <w:color w:val="000000"/>
            <w:lang w:val="en-US"/>
          </w:rPr>
          <w:t>ambiguous</w:t>
        </w:r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>.</w:t>
        </w:r>
      </w:ins>
      <w:ins w:id="20" w:author="CMLin" w:date="2022-03-23T15:15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 </w:t>
        </w:r>
      </w:ins>
      <w:r w:rsidR="007D51A6" w:rsidRPr="000017A3">
        <w:rPr>
          <w:rFonts w:ascii="Times New Roman" w:eastAsia="DFKai-SB" w:hAnsi="Times New Roman" w:cs="Times New Roman" w:hint="eastAsia"/>
          <w:color w:val="000000"/>
          <w:lang w:val="en-US"/>
        </w:rPr>
        <w:t>W</w:t>
      </w:r>
      <w:r w:rsidR="007D51A6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have unique opportunity to study </w:t>
      </w:r>
      <w:commentRangeStart w:id="21"/>
      <w:del w:id="22" w:author="CMLin" w:date="2022-03-23T15:17:00Z">
        <w:r w:rsidR="00CC540E" w:rsidRPr="000017A3" w:rsidDel="00C403F4">
          <w:rPr>
            <w:rFonts w:ascii="Times New Roman" w:eastAsia="DFKai-SB" w:hAnsi="Times New Roman" w:cs="Times New Roman"/>
            <w:color w:val="000000"/>
            <w:lang w:val="en-US"/>
          </w:rPr>
          <w:delText xml:space="preserve">Greater and Lesser </w:delText>
        </w:r>
      </w:del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Caucasus </w:t>
      </w:r>
      <w:ins w:id="23" w:author="CMLin" w:date="2022-03-23T15:17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region </w:t>
        </w:r>
        <w:commentRangeEnd w:id="21"/>
        <w:r w:rsidR="00C403F4">
          <w:rPr>
            <w:rStyle w:val="CommentReference"/>
          </w:rPr>
          <w:commentReference w:id="21"/>
        </w:r>
      </w:ins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where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are deficient in analysis of </w:t>
      </w:r>
      <w:del w:id="24" w:author="CMLin" w:date="2022-03-23T15:18:00Z">
        <w:r w:rsidR="00CC540E" w:rsidRPr="000017A3" w:rsidDel="00C403F4">
          <w:rPr>
            <w:rFonts w:ascii="Times New Roman" w:eastAsia="DFKai-SB" w:hAnsi="Times New Roman" w:cs="Times New Roman" w:hint="eastAsia"/>
            <w:color w:val="000000"/>
            <w:lang w:val="en-US"/>
          </w:rPr>
          <w:delText xml:space="preserve">shear-wave </w:delText>
        </w:r>
        <w:r w:rsidR="00405E2C" w:rsidRPr="000017A3" w:rsidDel="00C403F4">
          <w:rPr>
            <w:rFonts w:ascii="Times New Roman" w:eastAsia="DFKai-SB" w:hAnsi="Times New Roman" w:cs="Times New Roman" w:hint="eastAsia"/>
            <w:color w:val="000000"/>
            <w:lang w:val="en-US"/>
          </w:rPr>
          <w:delText>splitting (</w:delText>
        </w:r>
        <w:r w:rsidR="00FE6451" w:rsidRPr="000017A3" w:rsidDel="00C403F4">
          <w:rPr>
            <w:rFonts w:ascii="Times New Roman" w:eastAsia="DFKai-SB" w:hAnsi="Times New Roman" w:cs="Times New Roman" w:hint="eastAsia"/>
            <w:color w:val="000000"/>
            <w:lang w:val="en-US"/>
          </w:rPr>
          <w:delText>SWS)</w:delText>
        </w:r>
      </w:del>
      <w:ins w:id="25" w:author="CMLin" w:date="2022-03-23T15:18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>seismic anisotr</w:t>
        </w:r>
      </w:ins>
      <w:ins w:id="26" w:author="CMLin" w:date="2022-03-23T15:19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>opy</w:t>
        </w:r>
      </w:ins>
      <w:ins w:id="27" w:author="CMLin" w:date="2022-03-23T15:20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 and </w:t>
        </w:r>
        <w:r w:rsidR="00C403F4" w:rsidRP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further clarify </w:t>
        </w:r>
      </w:ins>
      <w:r w:rsidR="00C403F4" w:rsidRPr="00C403F4">
        <w:rPr>
          <w:rFonts w:ascii="Times New Roman" w:eastAsia="DFKai-SB" w:hAnsi="Times New Roman" w:cs="Times New Roman"/>
          <w:color w:val="000000"/>
          <w:lang w:val="en-US"/>
        </w:rPr>
        <w:t>the dynamics of continental collision</w:t>
      </w:r>
      <w:ins w:id="28" w:author="CMLin" w:date="2022-03-23T15:22:00Z"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 between </w:t>
        </w:r>
        <w:r w:rsidR="00C403F4" w:rsidRPr="000017A3">
          <w:rPr>
            <w:rFonts w:ascii="Times New Roman" w:eastAsia="DFKai-SB" w:hAnsi="Times New Roman" w:cs="Times New Roman"/>
            <w:color w:val="000000"/>
            <w:lang w:val="en-US"/>
          </w:rPr>
          <w:t>Arabian</w:t>
        </w:r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 xml:space="preserve"> </w:t>
        </w:r>
        <w:r w:rsidR="00C403F4" w:rsidRPr="000017A3">
          <w:rPr>
            <w:rFonts w:ascii="Times New Roman" w:eastAsia="DFKai-SB" w:hAnsi="Times New Roman" w:cs="Times New Roman"/>
            <w:color w:val="000000"/>
            <w:lang w:val="en-US"/>
          </w:rPr>
          <w:t>and Eurasian</w:t>
        </w:r>
        <w:r w:rsidR="00C403F4" w:rsidRPr="000017A3">
          <w:rPr>
            <w:rFonts w:ascii="Times New Roman" w:eastAsia="DFKai-SB" w:hAnsi="Times New Roman" w:cs="Times New Roman" w:hint="eastAsia"/>
            <w:color w:val="000000"/>
            <w:lang w:val="en-US"/>
          </w:rPr>
          <w:t xml:space="preserve"> </w:t>
        </w:r>
        <w:r w:rsidR="00C403F4" w:rsidRPr="000017A3">
          <w:rPr>
            <w:rFonts w:ascii="Times New Roman" w:eastAsia="DFKai-SB" w:hAnsi="Times New Roman" w:cs="Times New Roman"/>
            <w:color w:val="000000"/>
            <w:lang w:val="en-US"/>
          </w:rPr>
          <w:t>Plate</w:t>
        </w:r>
        <w:r w:rsidR="00C403F4">
          <w:rPr>
            <w:rFonts w:ascii="Times New Roman" w:eastAsia="DFKai-SB" w:hAnsi="Times New Roman" w:cs="Times New Roman"/>
            <w:color w:val="000000"/>
            <w:lang w:val="en-US"/>
          </w:rPr>
          <w:t>s</w:t>
        </w:r>
      </w:ins>
      <w:del w:id="29" w:author="CMLin" w:date="2022-03-23T15:22:00Z">
        <w:r w:rsidR="00C403F4" w:rsidRPr="00C403F4" w:rsidDel="00C403F4">
          <w:rPr>
            <w:rFonts w:ascii="Times New Roman" w:eastAsia="DFKai-SB" w:hAnsi="Times New Roman" w:cs="Times New Roman"/>
            <w:color w:val="000000"/>
            <w:lang w:val="en-US"/>
          </w:rPr>
          <w:delText xml:space="preserve"> belts</w:delText>
        </w:r>
      </w:del>
      <w:del w:id="30" w:author="CMLin" w:date="2022-03-23T15:16:00Z">
        <w:r w:rsidR="00CC540E" w:rsidRPr="000017A3" w:rsidDel="00C403F4">
          <w:rPr>
            <w:rFonts w:ascii="Times New Roman" w:eastAsia="DFKai-SB" w:hAnsi="Times New Roman" w:cs="Times New Roman" w:hint="eastAsia"/>
            <w:color w:val="000000"/>
            <w:lang w:val="en-US"/>
          </w:rPr>
          <w:delText xml:space="preserve"> </w:delText>
        </w:r>
        <w:r w:rsidR="00CC540E" w:rsidRPr="000017A3" w:rsidDel="00C403F4">
          <w:rPr>
            <w:rFonts w:ascii="Times New Roman" w:eastAsia="DFKai-SB" w:hAnsi="Times New Roman" w:cs="Times New Roman"/>
            <w:color w:val="000000"/>
            <w:lang w:val="en-US"/>
          </w:rPr>
          <w:delText>because p</w:delText>
        </w:r>
        <w:r w:rsidRPr="000017A3" w:rsidDel="00C403F4">
          <w:rPr>
            <w:rFonts w:ascii="Times New Roman" w:eastAsia="DFKai-SB" w:hAnsi="Times New Roman" w:cs="Times New Roman"/>
            <w:color w:val="000000"/>
            <w:lang w:val="en-US"/>
          </w:rPr>
          <w:delText xml:space="preserve">revious studies were more focused on Iran and </w:delText>
        </w:r>
        <w:r w:rsidR="00CC540E" w:rsidRPr="000017A3" w:rsidDel="00C403F4">
          <w:rPr>
            <w:rFonts w:ascii="Times New Roman" w:eastAsia="DFKai-SB" w:hAnsi="Times New Roman" w:cs="Times New Roman"/>
            <w:color w:val="000000"/>
            <w:lang w:val="en-US"/>
          </w:rPr>
          <w:delText>Anatolian Plateau of Turkey</w:delText>
        </w:r>
      </w:del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A51F18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</w:p>
    <w:p w14:paraId="1E9FF213" w14:textId="3F5393B6" w:rsidR="00CC540E" w:rsidRPr="000017A3" w:rsidRDefault="007D51A6" w:rsidP="00251F11">
      <w:pPr>
        <w:spacing w:line="360" w:lineRule="auto"/>
        <w:ind w:firstLine="720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>
        <w:rPr>
          <w:rFonts w:ascii="Times New Roman" w:eastAsia="DFKai-SB" w:hAnsi="Times New Roman" w:cs="Times New Roman"/>
          <w:color w:val="000000"/>
          <w:lang w:val="en-US"/>
        </w:rPr>
        <w:t xml:space="preserve">We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mainly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used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the </w:t>
      </w:r>
      <w:ins w:id="31" w:author="CMLin" w:date="2022-03-23T15:24:00Z">
        <w:r w:rsidR="000356FD">
          <w:rPr>
            <w:rFonts w:ascii="Times New Roman" w:eastAsia="DFKai-SB" w:hAnsi="Times New Roman" w:cs="Times New Roman"/>
            <w:color w:val="000000"/>
            <w:lang w:val="en-US"/>
          </w:rPr>
          <w:t xml:space="preserve">data of </w:t>
        </w:r>
      </w:ins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broad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band seismograph</w:t>
      </w:r>
      <w:ins w:id="32" w:author="CMLin" w:date="2022-03-23T15:23:00Z">
        <w:r w:rsidR="000356FD">
          <w:rPr>
            <w:rFonts w:ascii="Times New Roman" w:eastAsia="DFKai-SB" w:hAnsi="Times New Roman" w:cs="Times New Roman"/>
            <w:color w:val="000000"/>
            <w:lang w:val="en-US"/>
          </w:rPr>
          <w:t>s</w:t>
        </w:r>
      </w:ins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deployed in Georgia</w:t>
      </w:r>
      <w:ins w:id="33" w:author="CMLin" w:date="2022-03-23T15:29:00Z">
        <w:r w:rsidR="000356FD">
          <w:rPr>
            <w:rFonts w:ascii="Times New Roman" w:eastAsia="DFKai-SB" w:hAnsi="Times New Roman" w:cs="Times New Roman"/>
            <w:color w:val="000000"/>
            <w:lang w:val="en-US"/>
          </w:rPr>
          <w:t xml:space="preserve">, </w:t>
        </w:r>
      </w:ins>
      <w:del w:id="34" w:author="CMLin" w:date="2022-03-23T15:29:00Z">
        <w:r w:rsidR="007C5758" w:rsidRPr="000017A3" w:rsidDel="000356FD">
          <w:rPr>
            <w:rFonts w:ascii="Times New Roman" w:eastAsia="DFKai-SB" w:hAnsi="Times New Roman" w:cs="Times New Roman"/>
            <w:color w:val="000000"/>
            <w:lang w:val="en-US"/>
          </w:rPr>
          <w:delText xml:space="preserve"> and </w:delText>
        </w:r>
      </w:del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Armenia</w:t>
      </w:r>
      <w:ins w:id="35" w:author="CMLin" w:date="2022-03-23T15:29:00Z">
        <w:r w:rsidR="000356FD">
          <w:rPr>
            <w:rFonts w:ascii="Times New Roman" w:eastAsia="DFKai-SB" w:hAnsi="Times New Roman" w:cs="Times New Roman"/>
            <w:color w:val="000000"/>
            <w:lang w:val="en-US"/>
          </w:rPr>
          <w:t xml:space="preserve"> and Turkey</w:t>
        </w:r>
      </w:ins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ins w:id="36" w:author="CMLin" w:date="2022-03-23T15:23:00Z">
        <w:r w:rsidR="000356FD">
          <w:rPr>
            <w:rFonts w:ascii="Times New Roman" w:eastAsia="DFKai-SB" w:hAnsi="Times New Roman" w:cs="Times New Roman"/>
            <w:color w:val="000000"/>
            <w:lang w:val="en-US"/>
          </w:rPr>
          <w:t>of Caucasus region during</w:t>
        </w:r>
      </w:ins>
      <w:del w:id="37" w:author="CMLin" w:date="2022-03-23T15:23:00Z">
        <w:r w:rsidR="007C5758" w:rsidRPr="000017A3" w:rsidDel="000356FD">
          <w:rPr>
            <w:rFonts w:ascii="Times New Roman" w:eastAsia="DFKai-SB" w:hAnsi="Times New Roman" w:cs="Times New Roman"/>
            <w:color w:val="000000"/>
            <w:lang w:val="en-US"/>
          </w:rPr>
          <w:delText>in</w:delText>
        </w:r>
      </w:del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2010-2020</w:t>
      </w:r>
      <w:ins w:id="38" w:author="CMLin" w:date="2022-03-23T15:29:00Z">
        <w:r w:rsidR="000356FD">
          <w:rPr>
            <w:rFonts w:ascii="Times New Roman" w:eastAsia="DFKai-SB" w:hAnsi="Times New Roman" w:cs="Times New Roman"/>
            <w:color w:val="000000"/>
            <w:lang w:val="en-US"/>
          </w:rPr>
          <w:t>.</w:t>
        </w:r>
      </w:ins>
      <w:ins w:id="39" w:author="CMLin" w:date="2022-03-23T15:35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 We </w:t>
        </w:r>
      </w:ins>
      <w:ins w:id="40" w:author="CMLin" w:date="2022-03-23T15:39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chose </w:t>
        </w:r>
        <w:r w:rsidR="00191919" w:rsidRPr="000017A3">
          <w:rPr>
            <w:rFonts w:ascii="Times New Roman" w:eastAsia="DFKai-SB" w:hAnsi="Times New Roman" w:cs="Times New Roman"/>
            <w:color w:val="000000"/>
            <w:lang w:val="en-US"/>
          </w:rPr>
          <w:t>SKS</w:t>
        </w:r>
      </w:ins>
      <w:ins w:id="41" w:author="CMLin" w:date="2022-03-23T15:40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 and SKKS</w:t>
        </w:r>
      </w:ins>
      <w:ins w:id="42" w:author="CMLin" w:date="2022-03-23T15:39:00Z">
        <w:r w:rsidR="00191919" w:rsidRPr="000017A3">
          <w:rPr>
            <w:rFonts w:ascii="Times New Roman" w:eastAsia="DFKai-SB" w:hAnsi="Times New Roman" w:cs="Times New Roman"/>
            <w:color w:val="000000"/>
            <w:lang w:val="en-US"/>
          </w:rPr>
          <w:t xml:space="preserve"> </w:t>
        </w:r>
      </w:ins>
      <w:r w:rsidR="00191919" w:rsidRPr="000017A3">
        <w:rPr>
          <w:rFonts w:ascii="Times New Roman" w:eastAsia="DFKai-SB" w:hAnsi="Times New Roman" w:cs="Times New Roman"/>
          <w:color w:val="000000"/>
          <w:lang w:val="en-US"/>
        </w:rPr>
        <w:t>phases of tele-seismic waves</w:t>
      </w:r>
      <w:r w:rsidR="00191919">
        <w:rPr>
          <w:rFonts w:ascii="Times New Roman" w:eastAsia="DFKai-SB" w:hAnsi="Times New Roman" w:cs="Times New Roman"/>
          <w:color w:val="000000"/>
          <w:lang w:val="en-US"/>
        </w:rPr>
        <w:t xml:space="preserve">  </w:t>
      </w:r>
      <w:ins w:id="43" w:author="CMLin" w:date="2022-03-23T15:39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and </w:t>
        </w:r>
      </w:ins>
      <w:ins w:id="44" w:author="CMLin" w:date="2022-03-23T15:35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>applied the shear</w:t>
        </w:r>
      </w:ins>
      <w:ins w:id="45" w:author="CMLin" w:date="2022-03-23T15:41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>-</w:t>
        </w:r>
      </w:ins>
      <w:ins w:id="46" w:author="CMLin" w:date="2022-03-23T15:35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>wave splitting</w:t>
        </w:r>
      </w:ins>
      <w:ins w:id="47" w:author="CMLin" w:date="2022-03-23T15:40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 (SWS)</w:t>
        </w:r>
      </w:ins>
      <w:ins w:id="48" w:author="CMLin" w:date="2022-03-23T15:35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 to </w:t>
        </w:r>
      </w:ins>
      <w:del w:id="49" w:author="CMLin" w:date="2022-03-23T15:35:00Z">
        <w:r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 </w:delText>
        </w:r>
      </w:del>
      <w:ins w:id="50" w:author="CMLin" w:date="2022-03-23T15:35:00Z">
        <w:r w:rsidR="00191919" w:rsidRPr="00191919">
          <w:rPr>
            <w:rFonts w:ascii="Times New Roman" w:eastAsia="DFKai-SB" w:hAnsi="Times New Roman" w:cs="Times New Roman"/>
            <w:color w:val="000000"/>
            <w:lang w:val="en-US"/>
          </w:rPr>
          <w:t>measure</w:t>
        </w:r>
      </w:ins>
      <w:ins w:id="51" w:author="CMLin" w:date="2022-03-23T15:30:00Z">
        <w:r w:rsidR="000356FD">
          <w:rPr>
            <w:rFonts w:ascii="Times New Roman" w:eastAsia="DFKai-SB" w:hAnsi="Times New Roman" w:cs="Times New Roman"/>
            <w:color w:val="000000"/>
            <w:lang w:val="en-US"/>
          </w:rPr>
          <w:t xml:space="preserve"> </w:t>
        </w:r>
      </w:ins>
      <w:del w:id="52" w:author="CMLin" w:date="2022-03-23T15:35:00Z">
        <w:r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and </w:delText>
        </w:r>
      </w:del>
      <w:del w:id="53" w:author="CMLin" w:date="2022-03-23T15:33:00Z">
        <w:r w:rsidR="00916479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collected</w:delText>
        </w:r>
        <w:r w:rsidR="007C5758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 </w:delText>
        </w:r>
      </w:del>
      <w:del w:id="54" w:author="CMLin" w:date="2022-03-23T15:39:00Z">
        <w:r w:rsidR="00631287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SK(K)S phase</w:delText>
        </w:r>
        <w:r w:rsidR="00075731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s</w:delText>
        </w:r>
        <w:r w:rsidR="00631287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 of tele</w:delText>
        </w:r>
        <w:r w:rsidR="00916479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-</w:delText>
        </w:r>
        <w:r w:rsidR="00631287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seismic wave</w:delText>
        </w:r>
        <w:r w:rsidR="00645AA9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s</w:delText>
        </w:r>
        <w:r w:rsidR="00631287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 </w:delText>
        </w:r>
      </w:del>
      <w:del w:id="55" w:author="CMLin" w:date="2022-03-23T15:36:00Z">
        <w:r w:rsidR="00631287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to </w:delText>
        </w:r>
      </w:del>
      <w:del w:id="56" w:author="CMLin" w:date="2022-03-23T15:39:00Z">
        <w:r w:rsidR="00631287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analyze </w:delText>
        </w:r>
      </w:del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the fast-direction and splitting time of seismic anisotropy. 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Especially, we </w:t>
      </w:r>
      <w:ins w:id="57" w:author="CMLin" w:date="2022-03-23T15:40:00Z">
        <w:r w:rsidR="00191919" w:rsidRPr="00191919">
          <w:rPr>
            <w:rFonts w:ascii="Times New Roman" w:eastAsia="DFKai-SB" w:hAnsi="Times New Roman" w:cs="Times New Roman"/>
            <w:color w:val="000000"/>
            <w:lang w:val="en-US"/>
          </w:rPr>
          <w:t>utilized</w:t>
        </w:r>
      </w:ins>
      <w:del w:id="58" w:author="CMLin" w:date="2022-03-23T15:40:00Z">
        <w:r w:rsidR="00FE6451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applied</w:delText>
        </w:r>
      </w:del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principal components analysis to improve</w:t>
      </w:r>
      <w:ins w:id="59" w:author="CMLin" w:date="2022-03-23T15:40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 our</w:t>
        </w:r>
      </w:ins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SWS </w:t>
      </w:r>
      <w:del w:id="60" w:author="CMLin" w:date="2022-03-23T15:41:00Z">
        <w:r w:rsidR="00636C92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method </w:delText>
        </w:r>
      </w:del>
      <w:ins w:id="61" w:author="CMLin" w:date="2022-03-23T15:41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>measurement</w:t>
        </w:r>
      </w:ins>
      <w:del w:id="62" w:author="CMLin" w:date="2022-03-23T15:41:00Z">
        <w:r w:rsidR="00636C92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used in the past</w:delText>
        </w:r>
      </w:del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Totally, we used 46 stations and 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>1</w:t>
      </w:r>
      <w:r w:rsidR="00506B15">
        <w:rPr>
          <w:rFonts w:ascii="Times New Roman" w:eastAsia="DFKai-SB" w:hAnsi="Times New Roman" w:cs="Times New Roman"/>
          <w:color w:val="000000"/>
          <w:lang w:val="en-US"/>
        </w:rPr>
        <w:t>346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del w:id="63" w:author="CMLin" w:date="2022-03-23T15:42:00Z">
        <w:r w:rsidR="00631287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high</w:delText>
        </w:r>
        <w:r w:rsidR="00916479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>-</w:delText>
        </w:r>
        <w:r w:rsidR="00631287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quality </w:delText>
        </w:r>
      </w:del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>shear wave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ins w:id="64" w:author="CMLin" w:date="2022-03-23T15:42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with </w:t>
        </w:r>
        <w:r w:rsidR="00191919" w:rsidRPr="000017A3">
          <w:rPr>
            <w:rFonts w:ascii="Times New Roman" w:eastAsia="DFKai-SB" w:hAnsi="Times New Roman" w:cs="Times New Roman"/>
            <w:color w:val="000000"/>
            <w:lang w:val="en-US"/>
          </w:rPr>
          <w:t>high</w:t>
        </w:r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 </w:t>
        </w:r>
        <w:r w:rsidR="00191919" w:rsidRPr="000017A3">
          <w:rPr>
            <w:rFonts w:ascii="Times New Roman" w:eastAsia="DFKai-SB" w:hAnsi="Times New Roman" w:cs="Times New Roman"/>
            <w:color w:val="000000"/>
            <w:lang w:val="en-US"/>
          </w:rPr>
          <w:t xml:space="preserve">quality </w:t>
        </w:r>
      </w:ins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 </w:t>
      </w:r>
      <w:del w:id="65" w:author="CMLin" w:date="2022-03-23T15:42:00Z">
        <w:r w:rsidR="00631287" w:rsidRPr="000017A3" w:rsidDel="00191919">
          <w:rPr>
            <w:rFonts w:ascii="Times New Roman" w:eastAsia="DFKai-SB" w:hAnsi="Times New Roman" w:cs="Times New Roman"/>
            <w:color w:val="000000"/>
            <w:lang w:val="en-US"/>
          </w:rPr>
          <w:delText xml:space="preserve">understand </w:delText>
        </w:r>
      </w:del>
      <w:ins w:id="66" w:author="CMLin" w:date="2022-03-23T15:42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>map</w:t>
        </w:r>
        <w:r w:rsidR="00191919" w:rsidRPr="000017A3">
          <w:rPr>
            <w:rFonts w:ascii="Times New Roman" w:eastAsia="DFKai-SB" w:hAnsi="Times New Roman" w:cs="Times New Roman"/>
            <w:color w:val="000000"/>
            <w:lang w:val="en-US"/>
          </w:rPr>
          <w:t xml:space="preserve"> </w:t>
        </w:r>
      </w:ins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the anisotropy below the station</w:t>
      </w:r>
      <w:ins w:id="67" w:author="CMLin" w:date="2022-03-23T15:42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>s</w:t>
        </w:r>
      </w:ins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. </w:t>
      </w:r>
      <w:r w:rsidR="00AF7F6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Furthermore, we </w:t>
      </w:r>
      <w:ins w:id="68" w:author="CMLin" w:date="2022-03-23T15:43:00Z">
        <w:r w:rsidR="00191919">
          <w:rPr>
            <w:rFonts w:ascii="Times New Roman" w:eastAsia="DFKai-SB" w:hAnsi="Times New Roman" w:cs="Times New Roman"/>
            <w:color w:val="000000"/>
            <w:lang w:val="en-US"/>
          </w:rPr>
          <w:t xml:space="preserve"> also </w:t>
        </w:r>
      </w:ins>
      <w:r w:rsidR="00AF7F62" w:rsidRPr="000017A3">
        <w:rPr>
          <w:rFonts w:ascii="Times New Roman" w:eastAsia="DFKai-SB" w:hAnsi="Times New Roman" w:cs="Times New Roman"/>
          <w:color w:val="000000"/>
          <w:lang w:val="en-US"/>
        </w:rPr>
        <w:t>confirmed the depth and strength of anisotropy via 1-D forward modeling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 because shear wave integrates the anisotropy of ray path.</w:t>
      </w:r>
    </w:p>
    <w:p w14:paraId="34209846" w14:textId="169EC44D" w:rsidR="007C5758" w:rsidRDefault="00FE6451" w:rsidP="00251F11">
      <w:pPr>
        <w:spacing w:line="360" w:lineRule="auto"/>
        <w:jc w:val="both"/>
        <w:rPr>
          <w:ins w:id="69" w:author="CMLin" w:date="2022-03-23T15:51:00Z"/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  <w:t>The results of SWS indicate th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at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overall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fast-direction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shows NE-SW direction</w:t>
      </w:r>
      <w:ins w:id="70" w:author="CMLin" w:date="2022-03-23T15:44:00Z">
        <w:r w:rsidR="00196B07">
          <w:rPr>
            <w:rFonts w:ascii="Times New Roman" w:eastAsia="DFKai-SB" w:hAnsi="Times New Roman" w:cs="Times New Roman"/>
            <w:color w:val="000000"/>
            <w:lang w:val="en-US"/>
          </w:rPr>
          <w:t>,</w:t>
        </w:r>
      </w:ins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which is subparallel with absolute plate motion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. Moreover,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splitting time </w:t>
      </w:r>
      <w:commentRangeStart w:id="71"/>
      <w:ins w:id="72" w:author="CMLin" w:date="2022-03-23T15:45:00Z">
        <w:r w:rsidR="00196B07" w:rsidRPr="00196B07">
          <w:rPr>
            <w:rFonts w:ascii="Times New Roman" w:eastAsia="DFKai-SB" w:hAnsi="Times New Roman" w:cs="Times New Roman"/>
            <w:color w:val="000000"/>
            <w:lang w:val="en-US"/>
          </w:rPr>
          <w:t>significantly</w:t>
        </w:r>
        <w:r w:rsidR="00196B07">
          <w:rPr>
            <w:rFonts w:ascii="Times New Roman" w:eastAsia="DFKai-SB" w:hAnsi="Times New Roman" w:cs="Times New Roman"/>
            <w:color w:val="000000"/>
            <w:lang w:val="en-US"/>
          </w:rPr>
          <w:t xml:space="preserve"> </w:t>
        </w:r>
        <w:commentRangeEnd w:id="71"/>
        <w:r w:rsidR="00196B07">
          <w:rPr>
            <w:rStyle w:val="CommentReference"/>
          </w:rPr>
          <w:commentReference w:id="71"/>
        </w:r>
      </w:ins>
      <w:del w:id="73" w:author="CMLin" w:date="2022-03-23T15:45:00Z">
        <w:r w:rsidR="00636C92" w:rsidRPr="000017A3" w:rsidDel="00196B07">
          <w:rPr>
            <w:rFonts w:ascii="Times New Roman" w:eastAsia="DFKai-SB" w:hAnsi="Times New Roman" w:cs="Times New Roman"/>
            <w:color w:val="000000"/>
            <w:lang w:val="en-US"/>
          </w:rPr>
          <w:delText xml:space="preserve">dramatically </w:delText>
        </w:r>
      </w:del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decreases from 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1.06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in </w:t>
      </w:r>
      <w:del w:id="74" w:author="CMLin" w:date="2022-03-23T15:52:00Z">
        <w:r w:rsidR="00636C92" w:rsidRPr="000017A3" w:rsidDel="00F77A65">
          <w:rPr>
            <w:rFonts w:ascii="Times New Roman" w:eastAsia="DFKai-SB" w:hAnsi="Times New Roman" w:cs="Times New Roman"/>
            <w:color w:val="000000"/>
            <w:lang w:val="en-US"/>
          </w:rPr>
          <w:delText xml:space="preserve">Western </w:delText>
        </w:r>
      </w:del>
      <w:ins w:id="75" w:author="CMLin" w:date="2022-03-23T15:52:00Z">
        <w:r w:rsidR="00F77A65">
          <w:rPr>
            <w:rFonts w:ascii="Times New Roman" w:eastAsia="DFKai-SB" w:hAnsi="Times New Roman" w:cs="Times New Roman"/>
            <w:color w:val="000000"/>
            <w:lang w:val="en-US"/>
          </w:rPr>
          <w:t>w</w:t>
        </w:r>
        <w:r w:rsidR="00F77A65" w:rsidRPr="000017A3">
          <w:rPr>
            <w:rFonts w:ascii="Times New Roman" w:eastAsia="DFKai-SB" w:hAnsi="Times New Roman" w:cs="Times New Roman"/>
            <w:color w:val="000000"/>
            <w:lang w:val="en-US"/>
          </w:rPr>
          <w:t xml:space="preserve">estern </w:t>
        </w:r>
      </w:ins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Caucasus to 0.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7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in </w:t>
      </w:r>
      <w:ins w:id="76" w:author="CMLin" w:date="2022-03-23T15:52:00Z">
        <w:r w:rsidR="00F77A65">
          <w:rPr>
            <w:rFonts w:ascii="Times New Roman" w:eastAsia="DFKai-SB" w:hAnsi="Times New Roman" w:cs="Times New Roman"/>
            <w:color w:val="000000"/>
            <w:lang w:val="en-US"/>
          </w:rPr>
          <w:t>s</w:t>
        </w:r>
      </w:ins>
      <w:ins w:id="77" w:author="CMLin" w:date="2022-03-23T15:50:00Z">
        <w:r w:rsidR="00196B07" w:rsidRPr="00196B07">
          <w:rPr>
            <w:rFonts w:ascii="Times New Roman" w:eastAsia="DFKai-SB" w:hAnsi="Times New Roman" w:cs="Times New Roman"/>
            <w:color w:val="000000"/>
            <w:lang w:val="en-US"/>
          </w:rPr>
          <w:t>outheast</w:t>
        </w:r>
        <w:r w:rsidR="00196B07">
          <w:rPr>
            <w:rFonts w:ascii="Times New Roman" w:eastAsia="DFKai-SB" w:hAnsi="Times New Roman" w:cs="Times New Roman"/>
            <w:color w:val="000000"/>
            <w:lang w:val="en-US"/>
          </w:rPr>
          <w:t>ern</w:t>
        </w:r>
        <w:r w:rsidR="00196B07" w:rsidRPr="00196B07">
          <w:rPr>
            <w:rFonts w:ascii="Times New Roman" w:eastAsia="DFKai-SB" w:hAnsi="Times New Roman" w:cs="Times New Roman" w:hint="eastAsia"/>
            <w:color w:val="000000"/>
            <w:lang w:val="en-US"/>
          </w:rPr>
          <w:t xml:space="preserve"> </w:t>
        </w:r>
      </w:ins>
      <w:ins w:id="78" w:author="CMLin" w:date="2022-03-23T15:49:00Z">
        <w:r w:rsidR="00196B07" w:rsidRPr="000017A3">
          <w:rPr>
            <w:rFonts w:ascii="Times New Roman" w:eastAsia="DFKai-SB" w:hAnsi="Times New Roman" w:cs="Times New Roman"/>
            <w:color w:val="000000"/>
            <w:lang w:val="en-US"/>
          </w:rPr>
          <w:t>Caucasus</w:t>
        </w:r>
      </w:ins>
      <w:ins w:id="79" w:author="CMLin" w:date="2022-03-23T15:50:00Z">
        <w:r w:rsidR="00196B07">
          <w:rPr>
            <w:rFonts w:ascii="Times New Roman" w:eastAsia="DFKai-SB" w:hAnsi="Times New Roman" w:cs="Times New Roman"/>
            <w:color w:val="000000"/>
            <w:lang w:val="en-US"/>
          </w:rPr>
          <w:t>,</w:t>
        </w:r>
      </w:ins>
      <w:del w:id="80" w:author="CMLin" w:date="2022-03-23T15:49:00Z">
        <w:r w:rsidR="00916479" w:rsidRPr="000017A3" w:rsidDel="00196B07">
          <w:rPr>
            <w:rFonts w:ascii="Times New Roman" w:eastAsia="DFKai-SB" w:hAnsi="Times New Roman" w:cs="Times New Roman"/>
            <w:color w:val="000000"/>
            <w:lang w:val="en-US"/>
          </w:rPr>
          <w:delText xml:space="preserve">volcanic </w:delText>
        </w:r>
      </w:del>
      <w:del w:id="81" w:author="CMLin" w:date="2022-03-23T15:47:00Z">
        <w:r w:rsidR="00916479" w:rsidRPr="000017A3" w:rsidDel="00196B07">
          <w:rPr>
            <w:rFonts w:ascii="Times New Roman" w:eastAsia="DFKai-SB" w:hAnsi="Times New Roman" w:cs="Times New Roman"/>
            <w:color w:val="000000"/>
            <w:lang w:val="en-US"/>
          </w:rPr>
          <w:delText xml:space="preserve">area of </w:delText>
        </w:r>
      </w:del>
      <w:del w:id="82" w:author="CMLin" w:date="2022-03-23T15:49:00Z">
        <w:r w:rsidR="00916479" w:rsidRPr="000017A3" w:rsidDel="00196B07">
          <w:rPr>
            <w:rFonts w:ascii="Times New Roman" w:eastAsia="DFKai-SB" w:hAnsi="Times New Roman" w:cs="Times New Roman"/>
            <w:color w:val="000000"/>
            <w:lang w:val="en-US"/>
          </w:rPr>
          <w:delText>Armenia</w:delText>
        </w:r>
      </w:del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where were </w:t>
      </w:r>
      <w:r w:rsidR="00A51F18">
        <w:rPr>
          <w:rFonts w:ascii="Times New Roman" w:eastAsia="DFKai-SB" w:hAnsi="Times New Roman" w:cs="Times New Roman"/>
          <w:color w:val="000000"/>
          <w:lang w:val="en-US"/>
        </w:rPr>
        <w:t xml:space="preserve">identified </w:t>
      </w:r>
      <w:del w:id="83" w:author="CMLin" w:date="2022-03-23T15:51:00Z">
        <w:r w:rsidR="00A51F18" w:rsidDel="00196B07">
          <w:rPr>
            <w:rFonts w:ascii="Times New Roman" w:eastAsia="DFKai-SB" w:hAnsi="Times New Roman" w:cs="Times New Roman"/>
            <w:color w:val="000000"/>
            <w:lang w:val="en-US"/>
          </w:rPr>
          <w:delText>active magmatism region</w:delText>
        </w:r>
      </w:del>
      <w:ins w:id="84" w:author="CMLin" w:date="2022-03-23T15:51:00Z">
        <w:r w:rsidR="00196B07">
          <w:rPr>
            <w:rFonts w:ascii="Times New Roman" w:eastAsia="DFKai-SB" w:hAnsi="Times New Roman" w:cs="Times New Roman"/>
            <w:color w:val="000000"/>
            <w:lang w:val="en-US"/>
          </w:rPr>
          <w:t>volcanic plateau</w:t>
        </w:r>
      </w:ins>
      <w:ins w:id="85" w:author="CMLin" w:date="2022-03-23T15:50:00Z">
        <w:r w:rsidR="00196B07">
          <w:rPr>
            <w:rFonts w:ascii="Times New Roman" w:eastAsia="DFKai-SB" w:hAnsi="Times New Roman" w:cs="Times New Roman"/>
            <w:color w:val="000000"/>
            <w:lang w:val="en-US"/>
          </w:rPr>
          <w:t xml:space="preserve"> in Armenia</w:t>
        </w:r>
      </w:ins>
      <w:r w:rsidR="00A51F18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916479" w:rsidRPr="001F59AC">
        <w:rPr>
          <w:rFonts w:ascii="Times New Roman" w:eastAsia="DFKai-SB" w:hAnsi="Times New Roman" w:cs="Times New Roman"/>
          <w:color w:val="000000"/>
          <w:lang w:val="en-US"/>
        </w:rPr>
        <w:t>We propose</w:t>
      </w:r>
      <w:del w:id="86" w:author="CMLin" w:date="2022-03-23T15:51:00Z">
        <w:r w:rsidR="00916479" w:rsidRPr="001F59AC" w:rsidDel="00196B07">
          <w:rPr>
            <w:rFonts w:ascii="Times New Roman" w:eastAsia="DFKai-SB" w:hAnsi="Times New Roman" w:cs="Times New Roman"/>
            <w:color w:val="000000"/>
            <w:lang w:val="en-US"/>
          </w:rPr>
          <w:delText>d</w:delText>
        </w:r>
      </w:del>
      <w:r w:rsidR="0091647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 that 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>the large</w:t>
      </w:r>
      <w:r w:rsidR="001F59AC" w:rsidRPr="001F59A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>scale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1F59AC">
        <w:rPr>
          <w:rFonts w:ascii="Times New Roman" w:eastAsia="DFKai-SB" w:hAnsi="Times New Roman" w:cs="Times New Roman"/>
          <w:color w:val="000000"/>
          <w:lang w:val="en-US"/>
        </w:rPr>
        <w:t xml:space="preserve">seismic anisotropy 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is </w:t>
      </w:r>
      <w:r w:rsidR="001F59AC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asthenosphere dominate and </w:t>
      </w:r>
      <w:r w:rsidR="00C45C6D" w:rsidRPr="001F59AC">
        <w:rPr>
          <w:rFonts w:ascii="Times New Roman" w:eastAsia="DFKai-SB" w:hAnsi="Times New Roman" w:cs="Times New Roman"/>
          <w:color w:val="000000"/>
          <w:lang w:val="en-US"/>
        </w:rPr>
        <w:t>obvious variation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 of strength 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may be related to 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small-scale </w:t>
      </w:r>
      <w:r w:rsidR="007B7B17" w:rsidRPr="001F59AC">
        <w:rPr>
          <w:rFonts w:ascii="Times New Roman" w:eastAsia="DFKai-SB" w:hAnsi="Times New Roman" w:cs="Times New Roman"/>
          <w:color w:val="000000"/>
          <w:lang w:val="en-US"/>
        </w:rPr>
        <w:t>thermal anomaly caused by upwelling of upper mantle.</w:t>
      </w:r>
    </w:p>
    <w:p w14:paraId="36FD86E1" w14:textId="77777777" w:rsidR="00196B07" w:rsidRPr="000017A3" w:rsidRDefault="00196B07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</w:p>
    <w:p w14:paraId="719C3876" w14:textId="24C6D63A" w:rsidR="00E812C0" w:rsidRPr="00251F11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 w:hint="eastAsia"/>
          <w:b/>
          <w:bCs/>
          <w:color w:val="000000"/>
          <w:lang w:val="en-US"/>
        </w:rPr>
        <w:t>K</w:t>
      </w:r>
      <w:r w:rsidRPr="000017A3">
        <w:rPr>
          <w:rFonts w:ascii="Times New Roman" w:eastAsia="DFKai-SB" w:hAnsi="Times New Roman" w:cs="Times New Roman"/>
          <w:b/>
          <w:bCs/>
          <w:color w:val="000000"/>
          <w:lang w:val="en-US"/>
        </w:rPr>
        <w:t>eywords: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,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 xml:space="preserve"> asthenosphere, mantle flow</w:t>
      </w:r>
    </w:p>
    <w:sectPr w:rsidR="00E812C0" w:rsidRPr="00251F11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CMLin" w:date="2022-03-23T14:54:00Z" w:initials="MOU">
    <w:p w14:paraId="634C8FAE" w14:textId="7373B2EE" w:rsidR="00E8658E" w:rsidRDefault="00E8658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畢竟在臺灣舉辦的研討會</w:t>
      </w:r>
      <w:r>
        <w:rPr>
          <w:rFonts w:hint="eastAsia"/>
        </w:rPr>
        <w:t xml:space="preserve"> </w:t>
      </w:r>
    </w:p>
    <w:p w14:paraId="2CD1EF3C" w14:textId="192B4B44" w:rsidR="00E8658E" w:rsidRDefault="00E8658E">
      <w:pPr>
        <w:pStyle w:val="CommentText"/>
      </w:pPr>
      <w:r>
        <w:rPr>
          <w:rFonts w:hint="eastAsia"/>
        </w:rPr>
        <w:t>題目</w:t>
      </w:r>
      <w:r w:rsidR="000333A1">
        <w:rPr>
          <w:rFonts w:hint="eastAsia"/>
        </w:rPr>
        <w:t>、</w:t>
      </w:r>
      <w:r>
        <w:rPr>
          <w:rFonts w:hint="eastAsia"/>
        </w:rPr>
        <w:t>關鍵字</w:t>
      </w:r>
      <w:r w:rsidR="000333A1">
        <w:rPr>
          <w:rFonts w:hint="eastAsia"/>
        </w:rPr>
        <w:t>、</w:t>
      </w:r>
      <w:r w:rsidR="000333A1">
        <w:rPr>
          <w:rFonts w:hint="eastAsia"/>
          <w:lang w:val="en-US"/>
        </w:rPr>
        <w:t>作者群</w:t>
      </w:r>
      <w:r>
        <w:rPr>
          <w:rFonts w:hint="eastAsia"/>
        </w:rPr>
        <w:t>：中英都要有</w:t>
      </w:r>
      <w:r w:rsidR="000333A1">
        <w:rPr>
          <w:rFonts w:hint="eastAsia"/>
        </w:rPr>
        <w:t>對照</w:t>
      </w:r>
      <w:bookmarkStart w:id="5" w:name="_GoBack"/>
      <w:bookmarkEnd w:id="5"/>
      <w:r>
        <w:rPr>
          <w:rFonts w:hint="eastAsia"/>
        </w:rPr>
        <w:t>比較好</w:t>
      </w:r>
    </w:p>
  </w:comment>
  <w:comment w:id="8" w:author="CMLin" w:date="2022-03-23T14:59:00Z" w:initials="MOU">
    <w:p w14:paraId="0FAB8587" w14:textId="77777777" w:rsidR="002A7C6B" w:rsidRPr="006F1B3C" w:rsidRDefault="002A7C6B">
      <w:pPr>
        <w:pStyle w:val="CommentText"/>
        <w:rPr>
          <w:rFonts w:cstheme="minorHAnsi"/>
          <w:lang w:val="en-US"/>
        </w:rPr>
      </w:pPr>
      <w:r>
        <w:rPr>
          <w:rStyle w:val="CommentReference"/>
        </w:rPr>
        <w:annotationRef/>
      </w:r>
      <w:r w:rsidRPr="006F1B3C">
        <w:rPr>
          <w:rFonts w:cstheme="minorHAnsi"/>
        </w:rPr>
        <w:t>這一句話似乎沒辦法跟前後兩句話連結在一起</w:t>
      </w:r>
      <w:r w:rsidRPr="006F1B3C">
        <w:rPr>
          <w:rFonts w:cstheme="minorHAnsi"/>
          <w:lang w:val="en-US"/>
        </w:rPr>
        <w:t>…</w:t>
      </w:r>
    </w:p>
    <w:p w14:paraId="2547FF98" w14:textId="77777777" w:rsidR="002A7C6B" w:rsidRPr="006F1B3C" w:rsidRDefault="002A7C6B">
      <w:pPr>
        <w:pStyle w:val="CommentText"/>
        <w:rPr>
          <w:rFonts w:cstheme="minorHAnsi"/>
          <w:lang w:val="en-US"/>
        </w:rPr>
      </w:pPr>
      <w:r w:rsidRPr="006F1B3C">
        <w:rPr>
          <w:rFonts w:cstheme="minorHAnsi"/>
          <w:lang w:val="en-US"/>
        </w:rPr>
        <w:t>不太懂在這裡寫這句話有什麼原因</w:t>
      </w:r>
    </w:p>
    <w:p w14:paraId="39C345A5" w14:textId="5B60CCE3" w:rsidR="006F1B3C" w:rsidRPr="002A7C6B" w:rsidRDefault="006F1B3C">
      <w:pPr>
        <w:pStyle w:val="CommentText"/>
        <w:rPr>
          <w:rFonts w:hint="eastAsia"/>
          <w:lang w:val="en-US"/>
        </w:rPr>
      </w:pPr>
      <w:r w:rsidRPr="006F1B3C">
        <w:rPr>
          <w:rFonts w:cstheme="minorHAnsi"/>
          <w:lang w:val="en-US"/>
        </w:rPr>
        <w:t>你是不是想提</w:t>
      </w:r>
      <w:r w:rsidRPr="006F1B3C">
        <w:rPr>
          <w:rFonts w:cstheme="minorHAnsi"/>
          <w:lang w:val="en-US"/>
        </w:rPr>
        <w:t>seismic anisotropy</w:t>
      </w:r>
      <w:r w:rsidRPr="006F1B3C">
        <w:rPr>
          <w:rFonts w:cstheme="minorHAnsi"/>
          <w:lang w:val="en-US"/>
        </w:rPr>
        <w:t>和</w:t>
      </w:r>
      <w:r w:rsidRPr="006F1B3C">
        <w:rPr>
          <w:rFonts w:cstheme="minorHAnsi"/>
          <w:lang w:val="en-US"/>
        </w:rPr>
        <w:t>mantle flow</w:t>
      </w:r>
      <w:r w:rsidRPr="006F1B3C">
        <w:rPr>
          <w:rFonts w:cstheme="minorHAnsi"/>
          <w:lang w:val="en-US"/>
        </w:rPr>
        <w:t>的關係，再進一步提到可以理解</w:t>
      </w:r>
      <w:r w:rsidRPr="006F1B3C">
        <w:rPr>
          <w:rFonts w:cstheme="minorHAnsi"/>
          <w:lang w:val="en-US"/>
        </w:rPr>
        <w:t>CIA</w:t>
      </w:r>
      <w:r w:rsidRPr="006F1B3C">
        <w:rPr>
          <w:rFonts w:cstheme="minorHAnsi"/>
          <w:lang w:val="en-US"/>
        </w:rPr>
        <w:t>的</w:t>
      </w:r>
      <w:r w:rsidRPr="006F1B3C">
        <w:rPr>
          <w:rFonts w:eastAsia="DFKai-SB" w:cstheme="minorHAnsi"/>
          <w:color w:val="000000"/>
          <w:lang w:val="en-US"/>
        </w:rPr>
        <w:t>dynamics?</w:t>
      </w:r>
    </w:p>
  </w:comment>
  <w:comment w:id="21" w:author="CMLin" w:date="2022-03-23T15:17:00Z" w:initials="MOU">
    <w:p w14:paraId="0DB5B1AA" w14:textId="19A0DD9F" w:rsidR="00C403F4" w:rsidRPr="00C403F4" w:rsidRDefault="00C403F4">
      <w:pPr>
        <w:pStyle w:val="CommentText"/>
        <w:rPr>
          <w:rFonts w:hint="eastAsia"/>
          <w:lang w:val="en-US"/>
        </w:rPr>
      </w:pPr>
      <w:r>
        <w:rPr>
          <w:rStyle w:val="CommentReference"/>
        </w:rPr>
        <w:annotationRef/>
      </w:r>
      <w:r>
        <w:rPr>
          <w:rFonts w:hint="eastAsia"/>
          <w:lang w:val="en-US"/>
        </w:rPr>
        <w:t>如果沒有特別提到大小高加索之間的不同或比較，那就統一用</w:t>
      </w:r>
      <w:r>
        <w:rPr>
          <w:lang w:val="en-US"/>
        </w:rPr>
        <w:t>Caucasus region</w:t>
      </w:r>
      <w:r>
        <w:rPr>
          <w:rFonts w:hint="eastAsia"/>
          <w:lang w:val="en-US"/>
        </w:rPr>
        <w:t>就好啦</w:t>
      </w:r>
    </w:p>
  </w:comment>
  <w:comment w:id="71" w:author="CMLin" w:date="2022-03-23T15:45:00Z" w:initials="MOU">
    <w:p w14:paraId="2E1ECEE0" w14:textId="5CFC927A" w:rsidR="00196B07" w:rsidRPr="00196B07" w:rsidRDefault="00196B07">
      <w:pPr>
        <w:pStyle w:val="CommentText"/>
        <w:rPr>
          <w:rFonts w:hint="eastAsia"/>
          <w:lang w:val="en-US"/>
        </w:rPr>
      </w:pPr>
      <w:r>
        <w:rPr>
          <w:rStyle w:val="CommentReference"/>
        </w:rPr>
        <w:annotationRef/>
      </w:r>
      <w:r w:rsidRPr="00196B07">
        <w:t>Dramatically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聽起來很恐怖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2sec </w:t>
      </w:r>
      <w:r w:rsidRPr="00196B07">
        <w:rPr>
          <w:lang w:val="en-US"/>
        </w:rPr>
        <w:sym w:font="Wingdings" w:char="F0E0"/>
      </w:r>
      <w:r>
        <w:rPr>
          <w:lang w:val="en-US"/>
        </w:rPr>
        <w:t xml:space="preserve">0.1sec </w:t>
      </w:r>
      <w:r>
        <w:rPr>
          <w:rFonts w:hint="eastAsia"/>
          <w:lang w:val="en-US"/>
        </w:rPr>
        <w:t>這樣的感覺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1EF3C" w15:done="0"/>
  <w15:commentEx w15:paraId="39C345A5" w15:done="0"/>
  <w15:commentEx w15:paraId="0DB5B1AA" w15:done="0"/>
  <w15:commentEx w15:paraId="2E1ECE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1EF3C" w16cid:durableId="25E5B30F"/>
  <w16cid:commentId w16cid:paraId="39C345A5" w16cid:durableId="25E5B46D"/>
  <w16cid:commentId w16cid:paraId="0DB5B1AA" w16cid:durableId="25E5B898"/>
  <w16cid:commentId w16cid:paraId="2E1ECEE0" w16cid:durableId="25E5BF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MLin">
    <w15:presenceInfo w15:providerId="None" w15:userId="CM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DB"/>
    <w:rsid w:val="000017A3"/>
    <w:rsid w:val="00014A51"/>
    <w:rsid w:val="000333A1"/>
    <w:rsid w:val="00034C5C"/>
    <w:rsid w:val="000356FD"/>
    <w:rsid w:val="0003756A"/>
    <w:rsid w:val="00075731"/>
    <w:rsid w:val="00106033"/>
    <w:rsid w:val="00172475"/>
    <w:rsid w:val="00191919"/>
    <w:rsid w:val="00196B07"/>
    <w:rsid w:val="001970E1"/>
    <w:rsid w:val="001E7054"/>
    <w:rsid w:val="001F59AC"/>
    <w:rsid w:val="00251F11"/>
    <w:rsid w:val="00267A29"/>
    <w:rsid w:val="002956A2"/>
    <w:rsid w:val="002A4542"/>
    <w:rsid w:val="002A7C6B"/>
    <w:rsid w:val="002D527C"/>
    <w:rsid w:val="002D639F"/>
    <w:rsid w:val="0038104C"/>
    <w:rsid w:val="003C096A"/>
    <w:rsid w:val="00405E2C"/>
    <w:rsid w:val="00412F3F"/>
    <w:rsid w:val="00413080"/>
    <w:rsid w:val="0045192F"/>
    <w:rsid w:val="00452CE0"/>
    <w:rsid w:val="004B4093"/>
    <w:rsid w:val="004D57D5"/>
    <w:rsid w:val="004F2DDB"/>
    <w:rsid w:val="00506B15"/>
    <w:rsid w:val="005C01FE"/>
    <w:rsid w:val="005F6702"/>
    <w:rsid w:val="00631287"/>
    <w:rsid w:val="00636C92"/>
    <w:rsid w:val="00645AA9"/>
    <w:rsid w:val="00657B99"/>
    <w:rsid w:val="006622A4"/>
    <w:rsid w:val="006B590A"/>
    <w:rsid w:val="006C287D"/>
    <w:rsid w:val="006F1B3C"/>
    <w:rsid w:val="00714BFB"/>
    <w:rsid w:val="007945DE"/>
    <w:rsid w:val="007B7B17"/>
    <w:rsid w:val="007C5758"/>
    <w:rsid w:val="007D51A6"/>
    <w:rsid w:val="008D3CDE"/>
    <w:rsid w:val="008E74B8"/>
    <w:rsid w:val="00916479"/>
    <w:rsid w:val="009728E1"/>
    <w:rsid w:val="009F1B59"/>
    <w:rsid w:val="009F56EA"/>
    <w:rsid w:val="00A015E8"/>
    <w:rsid w:val="00A51F18"/>
    <w:rsid w:val="00A76B86"/>
    <w:rsid w:val="00A82CF7"/>
    <w:rsid w:val="00AF7F62"/>
    <w:rsid w:val="00B42F60"/>
    <w:rsid w:val="00C403F4"/>
    <w:rsid w:val="00C45C6D"/>
    <w:rsid w:val="00C813E5"/>
    <w:rsid w:val="00CC540E"/>
    <w:rsid w:val="00D75439"/>
    <w:rsid w:val="00D82E48"/>
    <w:rsid w:val="00D8536E"/>
    <w:rsid w:val="00DC0B11"/>
    <w:rsid w:val="00E0608A"/>
    <w:rsid w:val="00E73331"/>
    <w:rsid w:val="00E812C0"/>
    <w:rsid w:val="00E8658E"/>
    <w:rsid w:val="00EB7A22"/>
    <w:rsid w:val="00ED3E36"/>
    <w:rsid w:val="00F615FD"/>
    <w:rsid w:val="00F7527C"/>
    <w:rsid w:val="00F77A65"/>
    <w:rsid w:val="00F94868"/>
    <w:rsid w:val="00FB365C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C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F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6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5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5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B81BE-61C3-E44D-B3D8-3CB16B28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CMLin</cp:lastModifiedBy>
  <cp:revision>28</cp:revision>
  <dcterms:created xsi:type="dcterms:W3CDTF">2022-01-30T04:53:00Z</dcterms:created>
  <dcterms:modified xsi:type="dcterms:W3CDTF">2022-03-23T07:53:00Z</dcterms:modified>
</cp:coreProperties>
</file>