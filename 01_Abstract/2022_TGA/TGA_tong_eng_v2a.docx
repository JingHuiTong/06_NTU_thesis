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67BCD4" w14:textId="6D0679D0" w:rsidR="004F2DDB" w:rsidRPr="002966D1" w:rsidRDefault="00254A66" w:rsidP="002966D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Variations of </w:t>
      </w:r>
      <w:r w:rsidR="00AC788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Azimuthal </w:t>
      </w:r>
      <w:r w:rsidR="00A756A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Anisotropy</w:t>
      </w:r>
      <w:r w:rsidR="00AC788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 of  Shear-wave Splitting</w:t>
      </w:r>
      <w:r w:rsidR="00A756A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 in </w:t>
      </w:r>
      <w:r w:rsidR="00AC788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the </w:t>
      </w:r>
      <w:r w:rsidR="00A756A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Caucasus Region of West Asia </w:t>
      </w:r>
    </w:p>
    <w:p w14:paraId="1473B6EF" w14:textId="50F8901B" w:rsidR="00953DA9" w:rsidRPr="00A756A3" w:rsidRDefault="00953DA9" w:rsidP="00953DA9">
      <w:pPr>
        <w:jc w:val="center"/>
        <w:rPr>
          <w:rFonts w:ascii="標楷體" w:eastAsia="標楷體" w:hAnsi="標楷體" w:cs="標楷體"/>
          <w:b/>
          <w:bCs/>
          <w:color w:val="000000" w:themeColor="text1"/>
          <w:sz w:val="32"/>
          <w:szCs w:val="32"/>
        </w:rPr>
      </w:pPr>
      <w:r w:rsidRPr="00953DA9">
        <w:rPr>
          <w:rFonts w:ascii="標楷體" w:eastAsia="標楷體" w:hAnsi="標楷體" w:cs="標楷體"/>
          <w:b/>
          <w:bCs/>
          <w:color w:val="000000" w:themeColor="text1"/>
          <w:sz w:val="32"/>
          <w:szCs w:val="32"/>
        </w:rPr>
        <w:t>西亞高加索地區</w:t>
      </w:r>
      <w:r w:rsidR="00A756A3">
        <w:rPr>
          <w:rFonts w:ascii="標楷體" w:eastAsia="標楷體" w:hAnsi="標楷體" w:cs="標楷體" w:hint="eastAsia"/>
          <w:b/>
          <w:bCs/>
          <w:color w:val="000000" w:themeColor="text1"/>
          <w:sz w:val="32"/>
          <w:szCs w:val="32"/>
        </w:rPr>
        <w:t>震波非均向性</w:t>
      </w:r>
      <w:r w:rsidR="00254A66">
        <w:rPr>
          <w:rFonts w:ascii="標楷體" w:eastAsia="標楷體" w:hAnsi="標楷體" w:cs="標楷體" w:hint="eastAsia"/>
          <w:b/>
          <w:bCs/>
          <w:color w:val="000000" w:themeColor="text1"/>
          <w:sz w:val="32"/>
          <w:szCs w:val="32"/>
        </w:rPr>
        <w:t>的側向</w:t>
      </w:r>
      <w:r w:rsidR="00A756A3">
        <w:rPr>
          <w:rFonts w:ascii="標楷體" w:eastAsia="標楷體" w:hAnsi="標楷體" w:cs="標楷體" w:hint="eastAsia"/>
          <w:b/>
          <w:bCs/>
          <w:color w:val="000000" w:themeColor="text1"/>
          <w:sz w:val="32"/>
          <w:szCs w:val="32"/>
        </w:rPr>
        <w:t>變化</w:t>
      </w:r>
    </w:p>
    <w:p w14:paraId="5FB55685" w14:textId="77777777" w:rsidR="00504553" w:rsidRPr="002966D1" w:rsidRDefault="00504553" w:rsidP="00953DA9">
      <w:pPr>
        <w:jc w:val="center"/>
        <w:rPr>
          <w:rFonts w:ascii="標楷體" w:eastAsia="標楷體" w:hAnsi="標楷體" w:cs="標楷體"/>
          <w:b/>
          <w:bCs/>
          <w:color w:val="000000" w:themeColor="text1"/>
        </w:rPr>
      </w:pPr>
    </w:p>
    <w:p w14:paraId="6A4F0EDE" w14:textId="2092F4EB" w:rsidR="004F2DDB" w:rsidRPr="000017A3" w:rsidRDefault="004F2DDB" w:rsidP="000017A3">
      <w:pPr>
        <w:jc w:val="center"/>
        <w:rPr>
          <w:rFonts w:ascii="Times New Roman" w:hAnsi="Times New Roman" w:cs="Times New Roman"/>
          <w:color w:val="000000" w:themeColor="text1"/>
          <w:vertAlign w:val="superscript"/>
        </w:rPr>
      </w:pPr>
      <w:r w:rsidRPr="000017A3">
        <w:rPr>
          <w:rFonts w:ascii="Times New Roman" w:hAnsi="Times New Roman" w:cs="Times New Roman"/>
          <w:color w:val="000000" w:themeColor="text1"/>
        </w:rPr>
        <w:t>Jing-Hui Tong</w:t>
      </w:r>
      <w:r w:rsidRPr="000017A3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Pr="000017A3">
        <w:rPr>
          <w:rFonts w:ascii="Times New Roman" w:hAnsi="Times New Roman" w:cs="Times New Roman"/>
          <w:color w:val="000000" w:themeColor="text1"/>
        </w:rPr>
        <w:t>, Tai-Lin Tseng</w:t>
      </w:r>
      <w:r w:rsidRPr="000017A3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Pr="000017A3">
        <w:rPr>
          <w:rFonts w:ascii="Times New Roman" w:hAnsi="Times New Roman" w:cs="Times New Roman"/>
          <w:color w:val="000000" w:themeColor="text1"/>
        </w:rPr>
        <w:t>, Pei-Ying Patty Lin</w:t>
      </w:r>
      <w:r w:rsidRPr="000017A3">
        <w:rPr>
          <w:rFonts w:ascii="Times New Roman" w:hAnsi="Times New Roman" w:cs="Times New Roman"/>
          <w:color w:val="000000" w:themeColor="text1"/>
          <w:vertAlign w:val="superscript"/>
        </w:rPr>
        <w:t>2</w:t>
      </w:r>
    </w:p>
    <w:p w14:paraId="40CA9BA9" w14:textId="27FBE52F" w:rsidR="00657B99" w:rsidRPr="005469FB" w:rsidRDefault="00953DA9" w:rsidP="000017A3">
      <w:pPr>
        <w:jc w:val="center"/>
        <w:rPr>
          <w:rFonts w:ascii="標楷體" w:eastAsia="標楷體" w:hAnsi="標楷體" w:cs="標楷體"/>
          <w:color w:val="000000" w:themeColor="text1"/>
          <w:vertAlign w:val="superscript"/>
        </w:rPr>
      </w:pPr>
      <w:r w:rsidRPr="00953DA9">
        <w:rPr>
          <w:rFonts w:ascii="標楷體" w:eastAsia="標楷體" w:hAnsi="標楷體" w:cs="標楷體" w:hint="eastAsia"/>
          <w:color w:val="000000" w:themeColor="text1"/>
        </w:rPr>
        <w:t>童靖惠</w:t>
      </w:r>
      <w:r w:rsidR="005469FB">
        <w:rPr>
          <w:rFonts w:ascii="標楷體" w:eastAsia="標楷體" w:hAnsi="標楷體" w:cs="標楷體" w:hint="eastAsia"/>
          <w:color w:val="000000" w:themeColor="text1"/>
          <w:vertAlign w:val="superscript"/>
        </w:rPr>
        <w:t>1</w:t>
      </w:r>
      <w:r w:rsidRPr="00953DA9">
        <w:rPr>
          <w:rFonts w:ascii="標楷體" w:eastAsia="標楷體" w:hAnsi="標楷體" w:cs="標楷體" w:hint="eastAsia"/>
          <w:color w:val="000000" w:themeColor="text1"/>
        </w:rPr>
        <w:t>、曾泰琳</w:t>
      </w:r>
      <w:r w:rsidR="005469FB">
        <w:rPr>
          <w:rFonts w:ascii="標楷體" w:eastAsia="標楷體" w:hAnsi="標楷體" w:cs="標楷體" w:hint="eastAsia"/>
          <w:color w:val="000000" w:themeColor="text1"/>
          <w:vertAlign w:val="superscript"/>
        </w:rPr>
        <w:t>1</w:t>
      </w:r>
      <w:r w:rsidRPr="00953DA9">
        <w:rPr>
          <w:rFonts w:ascii="標楷體" w:eastAsia="標楷體" w:hAnsi="標楷體" w:cs="標楷體" w:hint="eastAsia"/>
          <w:color w:val="000000" w:themeColor="text1"/>
        </w:rPr>
        <w:t>、林佩瑩</w:t>
      </w:r>
      <w:r w:rsidR="005469FB">
        <w:rPr>
          <w:rFonts w:ascii="標楷體" w:eastAsia="標楷體" w:hAnsi="標楷體" w:cs="標楷體" w:hint="eastAsia"/>
          <w:color w:val="000000" w:themeColor="text1"/>
          <w:vertAlign w:val="superscript"/>
        </w:rPr>
        <w:t>2</w:t>
      </w:r>
    </w:p>
    <w:p w14:paraId="72500114" w14:textId="14E49EB1" w:rsidR="004F2DDB" w:rsidRPr="000017A3" w:rsidRDefault="004F2DDB" w:rsidP="000017A3">
      <w:pPr>
        <w:jc w:val="center"/>
        <w:rPr>
          <w:rFonts w:ascii="Times New Roman" w:hAnsi="Times New Roman" w:cs="Times New Roman"/>
          <w:color w:val="000000" w:themeColor="text1"/>
        </w:rPr>
      </w:pPr>
      <w:r w:rsidRPr="000017A3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Pr="000017A3">
        <w:rPr>
          <w:rFonts w:ascii="Times New Roman" w:hAnsi="Times New Roman" w:cs="Times New Roman"/>
          <w:color w:val="000000" w:themeColor="text1"/>
        </w:rPr>
        <w:t>Department of Geosciences</w:t>
      </w:r>
      <w:r w:rsidR="00657B99" w:rsidRPr="000017A3">
        <w:rPr>
          <w:rFonts w:ascii="Times New Roman" w:hAnsi="Times New Roman" w:cs="Times New Roman"/>
          <w:color w:val="000000" w:themeColor="text1"/>
        </w:rPr>
        <w:t>, National Taiwan University</w:t>
      </w:r>
      <w:r w:rsidR="00953DA9">
        <w:rPr>
          <w:rFonts w:ascii="Times New Roman" w:hAnsi="Times New Roman" w:cs="Times New Roman"/>
          <w:color w:val="000000" w:themeColor="text1"/>
        </w:rPr>
        <w:t>, Taipei, Taiwan</w:t>
      </w:r>
    </w:p>
    <w:p w14:paraId="42B552B3" w14:textId="78FA335D" w:rsidR="00657B99" w:rsidRPr="00953DA9" w:rsidRDefault="00657B99" w:rsidP="00953DA9">
      <w:pPr>
        <w:jc w:val="center"/>
        <w:rPr>
          <w:rFonts w:ascii="Times New Roman" w:hAnsi="Times New Roman" w:cs="Times New Roman"/>
          <w:color w:val="000000" w:themeColor="text1"/>
        </w:rPr>
      </w:pPr>
      <w:r w:rsidRPr="000017A3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Pr="000017A3">
        <w:rPr>
          <w:rFonts w:ascii="Times New Roman" w:hAnsi="Times New Roman" w:cs="Times New Roman"/>
          <w:color w:val="000000" w:themeColor="text1"/>
        </w:rPr>
        <w:t>Department of Earth Sciences, National Taiwan Normal University</w:t>
      </w:r>
      <w:r w:rsidR="00953DA9">
        <w:rPr>
          <w:rFonts w:ascii="Times New Roman" w:hAnsi="Times New Roman" w:cs="Times New Roman"/>
          <w:color w:val="000000" w:themeColor="text1"/>
        </w:rPr>
        <w:t>, Taipei, Taiwan</w:t>
      </w:r>
    </w:p>
    <w:p w14:paraId="41073722" w14:textId="77777777" w:rsidR="00106033" w:rsidRDefault="00106033" w:rsidP="00106033">
      <w:pPr>
        <w:jc w:val="center"/>
        <w:rPr>
          <w:rFonts w:ascii="標楷體" w:eastAsia="標楷體" w:hAnsi="標楷體" w:cstheme="minorHAnsi"/>
          <w:color w:val="000000"/>
          <w:sz w:val="28"/>
          <w:szCs w:val="28"/>
        </w:rPr>
      </w:pPr>
    </w:p>
    <w:p w14:paraId="6B7BD450" w14:textId="01E81AFA" w:rsidR="00AA042D" w:rsidRDefault="00D75439" w:rsidP="00BE0EC9">
      <w:pPr>
        <w:spacing w:line="360" w:lineRule="auto"/>
        <w:jc w:val="both"/>
        <w:rPr>
          <w:rFonts w:ascii="Times New Roman" w:eastAsia="標楷體" w:hAnsi="Times New Roman" w:cs="Times New Roman"/>
          <w:color w:val="000000"/>
        </w:rPr>
      </w:pPr>
      <w:r w:rsidRPr="000017A3">
        <w:rPr>
          <w:rFonts w:ascii="Times New Roman" w:eastAsia="標楷體" w:hAnsi="Times New Roman" w:cs="Times New Roman"/>
          <w:color w:val="000000"/>
        </w:rPr>
        <w:tab/>
      </w:r>
      <w:r w:rsidR="00254A66">
        <w:rPr>
          <w:rFonts w:ascii="Times New Roman" w:eastAsia="標楷體" w:hAnsi="Times New Roman" w:cs="Times New Roman"/>
          <w:color w:val="000000"/>
        </w:rPr>
        <w:t xml:space="preserve">The </w:t>
      </w:r>
      <w:r w:rsidR="005F2042">
        <w:rPr>
          <w:rFonts w:ascii="Times New Roman" w:eastAsia="標楷體" w:hAnsi="Times New Roman" w:cs="Times New Roman"/>
          <w:color w:val="000000"/>
        </w:rPr>
        <w:t xml:space="preserve">Caucasus </w:t>
      </w:r>
      <w:r w:rsidR="00254A66">
        <w:rPr>
          <w:rFonts w:ascii="Times New Roman" w:eastAsia="標楷體" w:hAnsi="Times New Roman" w:cs="Times New Roman"/>
          <w:color w:val="000000"/>
        </w:rPr>
        <w:t xml:space="preserve">in west Asia </w:t>
      </w:r>
      <w:r w:rsidR="00AA042D">
        <w:rPr>
          <w:rFonts w:ascii="Times New Roman" w:eastAsia="標楷體" w:hAnsi="Times New Roman" w:cs="Times New Roman"/>
          <w:color w:val="000000"/>
        </w:rPr>
        <w:t xml:space="preserve">is </w:t>
      </w:r>
      <w:r w:rsidR="00254A66">
        <w:rPr>
          <w:rFonts w:ascii="Times New Roman" w:eastAsia="標楷體" w:hAnsi="Times New Roman" w:cs="Times New Roman"/>
          <w:color w:val="000000"/>
        </w:rPr>
        <w:t>a natural laboratory to study dynamics of continental collision between</w:t>
      </w:r>
      <w:r w:rsidR="00AC788D">
        <w:rPr>
          <w:rFonts w:ascii="Times New Roman" w:eastAsia="標楷體" w:hAnsi="Times New Roman" w:cs="Times New Roman"/>
          <w:color w:val="000000"/>
        </w:rPr>
        <w:t xml:space="preserve"> the</w:t>
      </w:r>
      <w:r w:rsidR="00254A66">
        <w:rPr>
          <w:rFonts w:ascii="Times New Roman" w:eastAsia="標楷體" w:hAnsi="Times New Roman" w:cs="Times New Roman"/>
          <w:color w:val="000000"/>
        </w:rPr>
        <w:t xml:space="preserve"> Arabian and Eurasian Plates that initiated ~25</w:t>
      </w:r>
      <w:r w:rsidR="00AC788D">
        <w:rPr>
          <w:rFonts w:ascii="Times New Roman" w:eastAsia="標楷體" w:hAnsi="Times New Roman" w:cs="Times New Roman"/>
          <w:color w:val="000000"/>
        </w:rPr>
        <w:t xml:space="preserve"> </w:t>
      </w:r>
      <w:r w:rsidR="00254A66">
        <w:rPr>
          <w:rFonts w:ascii="Times New Roman" w:eastAsia="標楷體" w:hAnsi="Times New Roman" w:cs="Times New Roman"/>
          <w:color w:val="000000"/>
        </w:rPr>
        <w:t>Ma</w:t>
      </w:r>
      <w:r w:rsidR="00AA042D">
        <w:rPr>
          <w:rFonts w:ascii="Times New Roman" w:eastAsia="標楷體" w:hAnsi="Times New Roman" w:cs="Times New Roman"/>
          <w:color w:val="000000"/>
        </w:rPr>
        <w:t>.</w:t>
      </w:r>
      <w:r w:rsidR="00254A66">
        <w:rPr>
          <w:rFonts w:ascii="Times New Roman" w:eastAsia="標楷體" w:hAnsi="Times New Roman" w:cs="Times New Roman"/>
          <w:color w:val="000000"/>
        </w:rPr>
        <w:t xml:space="preserve"> The new seismic arrays in Armenia and Georgia provide</w:t>
      </w:r>
      <w:r w:rsidR="00AA042D">
        <w:rPr>
          <w:rFonts w:ascii="Times New Roman" w:eastAsia="標楷體" w:hAnsi="Times New Roman" w:cs="Times New Roman"/>
          <w:color w:val="000000"/>
        </w:rPr>
        <w:t xml:space="preserve"> </w:t>
      </w:r>
      <w:r w:rsidR="00AC788D">
        <w:rPr>
          <w:rFonts w:ascii="Times New Roman" w:eastAsia="標楷體" w:hAnsi="Times New Roman" w:cs="Times New Roman"/>
          <w:color w:val="000000"/>
        </w:rPr>
        <w:t xml:space="preserve">a </w:t>
      </w:r>
      <w:r w:rsidR="007D51A6">
        <w:rPr>
          <w:rFonts w:ascii="Times New Roman" w:eastAsia="標楷體" w:hAnsi="Times New Roman" w:cs="Times New Roman"/>
          <w:color w:val="000000"/>
        </w:rPr>
        <w:t xml:space="preserve">unique opportunity to </w:t>
      </w:r>
      <w:r w:rsidR="00254A66">
        <w:rPr>
          <w:rFonts w:ascii="Times New Roman" w:eastAsia="標楷體" w:hAnsi="Times New Roman" w:cs="Times New Roman"/>
          <w:color w:val="000000"/>
        </w:rPr>
        <w:t xml:space="preserve">constrain seismic anisotropy beneath the region </w:t>
      </w:r>
      <w:r w:rsidR="00AC788D">
        <w:rPr>
          <w:rFonts w:ascii="Times New Roman" w:eastAsia="標楷體" w:hAnsi="Times New Roman" w:cs="Times New Roman"/>
          <w:color w:val="000000"/>
        </w:rPr>
        <w:t xml:space="preserve">for </w:t>
      </w:r>
      <w:r w:rsidR="005F6653">
        <w:rPr>
          <w:rFonts w:ascii="Times New Roman" w:eastAsia="標楷體" w:hAnsi="Times New Roman" w:cs="Times New Roman"/>
          <w:color w:val="000000"/>
        </w:rPr>
        <w:t>further</w:t>
      </w:r>
      <w:r w:rsidR="00AA042D">
        <w:rPr>
          <w:rFonts w:ascii="Times New Roman" w:eastAsia="標楷體" w:hAnsi="Times New Roman" w:cs="Times New Roman"/>
          <w:color w:val="000000"/>
        </w:rPr>
        <w:t xml:space="preserve"> </w:t>
      </w:r>
      <w:r w:rsidR="00254A66">
        <w:rPr>
          <w:rFonts w:ascii="Times New Roman" w:eastAsia="標楷體" w:hAnsi="Times New Roman" w:cs="Times New Roman"/>
          <w:color w:val="000000"/>
        </w:rPr>
        <w:t>explor</w:t>
      </w:r>
      <w:r w:rsidR="00AC788D">
        <w:rPr>
          <w:rFonts w:ascii="Times New Roman" w:eastAsia="標楷體" w:hAnsi="Times New Roman" w:cs="Times New Roman"/>
          <w:color w:val="000000"/>
        </w:rPr>
        <w:t>ation on</w:t>
      </w:r>
      <w:r w:rsidR="00AA042D" w:rsidRPr="003F3EE0">
        <w:rPr>
          <w:rFonts w:ascii="Times New Roman" w:eastAsia="標楷體" w:hAnsi="Times New Roman" w:cs="Times New Roman"/>
          <w:color w:val="000000"/>
        </w:rPr>
        <w:t xml:space="preserve"> the relationship between </w:t>
      </w:r>
      <w:r w:rsidR="0076617D">
        <w:rPr>
          <w:rFonts w:ascii="Times New Roman" w:eastAsia="標楷體" w:hAnsi="Times New Roman" w:cs="Times New Roman"/>
          <w:color w:val="000000"/>
        </w:rPr>
        <w:t xml:space="preserve">lithosphere </w:t>
      </w:r>
      <w:r w:rsidR="00AA042D">
        <w:rPr>
          <w:rFonts w:ascii="Times New Roman" w:eastAsia="標楷體" w:hAnsi="Times New Roman" w:cs="Times New Roman"/>
          <w:color w:val="000000"/>
        </w:rPr>
        <w:t xml:space="preserve">and </w:t>
      </w:r>
      <w:r w:rsidR="0076617D">
        <w:rPr>
          <w:rFonts w:ascii="Times New Roman" w:eastAsia="標楷體" w:hAnsi="Times New Roman" w:cs="Times New Roman"/>
          <w:color w:val="000000"/>
        </w:rPr>
        <w:t>asthenosphere</w:t>
      </w:r>
      <w:r w:rsidR="0076617D" w:rsidDel="0076617D">
        <w:rPr>
          <w:rFonts w:ascii="Times New Roman" w:eastAsia="標楷體" w:hAnsi="Times New Roman" w:cs="Times New Roman"/>
          <w:color w:val="000000"/>
        </w:rPr>
        <w:t xml:space="preserve"> </w:t>
      </w:r>
      <w:r w:rsidR="00254A66">
        <w:rPr>
          <w:rFonts w:ascii="Times New Roman" w:eastAsia="標楷體" w:hAnsi="Times New Roman" w:cs="Times New Roman"/>
          <w:color w:val="000000"/>
        </w:rPr>
        <w:t xml:space="preserve">associated with </w:t>
      </w:r>
      <w:r w:rsidR="0076617D">
        <w:rPr>
          <w:rFonts w:ascii="Times New Roman" w:eastAsia="標楷體" w:hAnsi="Times New Roman" w:cs="Times New Roman"/>
          <w:color w:val="000000"/>
        </w:rPr>
        <w:t xml:space="preserve">the </w:t>
      </w:r>
      <w:r w:rsidR="00254A66">
        <w:rPr>
          <w:rFonts w:ascii="Times New Roman" w:eastAsia="標楷體" w:hAnsi="Times New Roman" w:cs="Times New Roman"/>
          <w:color w:val="000000"/>
        </w:rPr>
        <w:t>post-collisional volcanism</w:t>
      </w:r>
      <w:r w:rsidR="00D25D29">
        <w:rPr>
          <w:rFonts w:ascii="Times New Roman" w:eastAsia="標楷體" w:hAnsi="Times New Roman" w:cs="Times New Roman"/>
          <w:color w:val="000000"/>
        </w:rPr>
        <w:t>s</w:t>
      </w:r>
      <w:r w:rsidR="005C2C0A">
        <w:rPr>
          <w:rFonts w:ascii="Times New Roman" w:eastAsia="標楷體" w:hAnsi="Times New Roman" w:cs="Times New Roman"/>
          <w:color w:val="000000"/>
        </w:rPr>
        <w:t>.</w:t>
      </w:r>
      <w:r w:rsidR="00AA042D">
        <w:rPr>
          <w:rFonts w:ascii="Times New Roman" w:eastAsia="標楷體" w:hAnsi="Times New Roman" w:cs="Times New Roman"/>
          <w:color w:val="000000"/>
        </w:rPr>
        <w:t xml:space="preserve"> </w:t>
      </w:r>
    </w:p>
    <w:p w14:paraId="1E9FF213" w14:textId="26E16E93" w:rsidR="00CC540E" w:rsidRPr="000017A3" w:rsidRDefault="00254A66" w:rsidP="0076617D">
      <w:pPr>
        <w:spacing w:line="360" w:lineRule="auto"/>
        <w:jc w:val="both"/>
        <w:rPr>
          <w:rFonts w:ascii="Times New Roman" w:eastAsia="標楷體" w:hAnsi="Times New Roman" w:cs="Times New Roman"/>
          <w:color w:val="000000"/>
        </w:rPr>
      </w:pPr>
      <w:r>
        <w:rPr>
          <w:rFonts w:ascii="Times New Roman" w:eastAsia="標楷體" w:hAnsi="Times New Roman" w:cs="Times New Roman"/>
          <w:color w:val="000000"/>
        </w:rPr>
        <w:tab/>
        <w:t>We use the shear-wave splitting (SWS) of SK(K</w:t>
      </w:r>
      <w:r>
        <w:rPr>
          <w:rFonts w:ascii="Times New Roman" w:eastAsia="標楷體" w:hAnsi="Times New Roman" w:cs="Times New Roman" w:hint="eastAsia"/>
          <w:color w:val="000000"/>
        </w:rPr>
        <w:t>)</w:t>
      </w:r>
      <w:r>
        <w:rPr>
          <w:rFonts w:ascii="Times New Roman" w:eastAsia="標楷體" w:hAnsi="Times New Roman" w:cs="Times New Roman"/>
          <w:color w:val="000000"/>
        </w:rPr>
        <w:t xml:space="preserve">S phases to estimate </w:t>
      </w:r>
      <w:r w:rsidRPr="000017A3">
        <w:rPr>
          <w:rFonts w:ascii="Times New Roman" w:eastAsia="標楷體" w:hAnsi="Times New Roman" w:cs="Times New Roman"/>
          <w:color w:val="000000"/>
        </w:rPr>
        <w:t xml:space="preserve">the fast-direction and </w:t>
      </w:r>
      <w:commentRangeStart w:id="0"/>
      <w:commentRangeStart w:id="1"/>
      <w:r>
        <w:rPr>
          <w:rFonts w:ascii="Times New Roman" w:eastAsia="標楷體" w:hAnsi="Times New Roman" w:cs="Times New Roman"/>
          <w:color w:val="000000"/>
        </w:rPr>
        <w:t>delay</w:t>
      </w:r>
      <w:commentRangeEnd w:id="0"/>
      <w:r w:rsidR="004C7A55">
        <w:rPr>
          <w:rStyle w:val="aa"/>
        </w:rPr>
        <w:commentReference w:id="0"/>
      </w:r>
      <w:commentRangeEnd w:id="1"/>
      <w:r w:rsidR="00BC77BE">
        <w:rPr>
          <w:rStyle w:val="aa"/>
        </w:rPr>
        <w:commentReference w:id="1"/>
      </w:r>
      <w:r w:rsidRPr="000017A3">
        <w:rPr>
          <w:rFonts w:ascii="Times New Roman" w:eastAsia="標楷體" w:hAnsi="Times New Roman" w:cs="Times New Roman"/>
          <w:color w:val="000000"/>
        </w:rPr>
        <w:t xml:space="preserve"> time</w:t>
      </w:r>
      <w:commentRangeStart w:id="2"/>
      <w:ins w:id="3" w:author="taili" w:date="2022-04-11T12:17:00Z">
        <w:r w:rsidR="0076617D">
          <w:rPr>
            <w:rFonts w:ascii="Times New Roman" w:eastAsia="標楷體" w:hAnsi="Times New Roman" w:cs="Times New Roman" w:hint="eastAsia"/>
            <w:color w:val="000000"/>
          </w:rPr>
          <w:t xml:space="preserve"> </w:t>
        </w:r>
        <w:r w:rsidR="0076617D">
          <w:rPr>
            <w:rFonts w:ascii="Times New Roman" w:eastAsia="標楷體" w:hAnsi="Times New Roman" w:cs="Times New Roman"/>
            <w:color w:val="000000"/>
          </w:rPr>
          <w:t>resulted from seismic anisotropy under each</w:t>
        </w:r>
      </w:ins>
      <w:ins w:id="4" w:author="taili" w:date="2022-04-11T12:21:00Z">
        <w:r w:rsidR="0076617D">
          <w:rPr>
            <w:rFonts w:ascii="Times New Roman" w:eastAsia="標楷體" w:hAnsi="Times New Roman" w:cs="Times New Roman" w:hint="eastAsia"/>
            <w:color w:val="000000"/>
          </w:rPr>
          <w:t xml:space="preserve"> </w:t>
        </w:r>
      </w:ins>
      <w:ins w:id="5" w:author="taili" w:date="2022-04-11T12:17:00Z">
        <w:r w:rsidR="0076617D" w:rsidRPr="0076617D">
          <w:rPr>
            <w:rFonts w:ascii="Times New Roman" w:eastAsia="標楷體" w:hAnsi="Times New Roman" w:cs="Times New Roman"/>
            <w:color w:val="000000"/>
          </w:rPr>
          <w:t>station for events</w:t>
        </w:r>
      </w:ins>
      <w:r>
        <w:rPr>
          <w:rFonts w:ascii="Times New Roman" w:eastAsia="標楷體" w:hAnsi="Times New Roman" w:cs="Times New Roman"/>
          <w:color w:val="000000"/>
        </w:rPr>
        <w:t xml:space="preserve"> </w:t>
      </w:r>
      <w:ins w:id="6" w:author="靖惠 童" w:date="2022-04-11T17:34:00Z">
        <w:r w:rsidR="000D3CB5">
          <w:rPr>
            <w:rFonts w:ascii="Times New Roman" w:eastAsia="標楷體" w:hAnsi="Times New Roman" w:cs="Times New Roman"/>
            <w:color w:val="000000"/>
          </w:rPr>
          <w:t xml:space="preserve">recorded </w:t>
        </w:r>
      </w:ins>
      <w:commentRangeEnd w:id="2"/>
      <w:r w:rsidR="00BC77BE">
        <w:rPr>
          <w:rStyle w:val="aa"/>
        </w:rPr>
        <w:commentReference w:id="2"/>
      </w:r>
      <w:r>
        <w:rPr>
          <w:rFonts w:ascii="Times New Roman" w:eastAsia="標楷體" w:hAnsi="Times New Roman" w:cs="Times New Roman"/>
          <w:color w:val="000000"/>
        </w:rPr>
        <w:t>during 2010-2020. Moreover</w:t>
      </w:r>
      <w:r w:rsidRPr="000017A3">
        <w:rPr>
          <w:rFonts w:ascii="Times New Roman" w:eastAsia="標楷體" w:hAnsi="Times New Roman" w:cs="Times New Roman"/>
          <w:color w:val="000000"/>
        </w:rPr>
        <w:t xml:space="preserve">, we </w:t>
      </w:r>
      <w:r>
        <w:rPr>
          <w:rFonts w:ascii="Times New Roman" w:eastAsia="標楷體" w:hAnsi="Times New Roman" w:cs="Times New Roman"/>
          <w:color w:val="000000"/>
        </w:rPr>
        <w:t>apply</w:t>
      </w:r>
      <w:r w:rsidRPr="000017A3">
        <w:rPr>
          <w:rFonts w:ascii="Times New Roman" w:eastAsia="標楷體" w:hAnsi="Times New Roman" w:cs="Times New Roman"/>
          <w:color w:val="000000"/>
        </w:rPr>
        <w:t xml:space="preserve"> principal components analysis to improve </w:t>
      </w:r>
      <w:r>
        <w:rPr>
          <w:rFonts w:ascii="Times New Roman" w:eastAsia="標楷體" w:hAnsi="Times New Roman" w:cs="Times New Roman"/>
          <w:color w:val="000000"/>
        </w:rPr>
        <w:t xml:space="preserve">our </w:t>
      </w:r>
      <w:r w:rsidRPr="000017A3">
        <w:rPr>
          <w:rFonts w:ascii="Times New Roman" w:eastAsia="標楷體" w:hAnsi="Times New Roman" w:cs="Times New Roman"/>
          <w:color w:val="000000"/>
        </w:rPr>
        <w:t xml:space="preserve">SWS </w:t>
      </w:r>
      <w:r>
        <w:rPr>
          <w:rFonts w:ascii="Times New Roman" w:eastAsia="標楷體" w:hAnsi="Times New Roman" w:cs="Times New Roman"/>
          <w:color w:val="000000"/>
        </w:rPr>
        <w:t>measurement</w:t>
      </w:r>
      <w:ins w:id="7" w:author="taili" w:date="2022-04-11T12:23:00Z">
        <w:r w:rsidR="00802AC2">
          <w:rPr>
            <w:rFonts w:ascii="Times New Roman" w:eastAsia="標楷體" w:hAnsi="Times New Roman" w:cs="Times New Roman" w:hint="eastAsia"/>
            <w:color w:val="000000"/>
          </w:rPr>
          <w:t>s</w:t>
        </w:r>
      </w:ins>
      <w:r>
        <w:rPr>
          <w:rFonts w:ascii="Times New Roman" w:eastAsia="標楷體" w:hAnsi="Times New Roman" w:cs="Times New Roman"/>
          <w:color w:val="000000"/>
        </w:rPr>
        <w:t xml:space="preserve"> on accessing linearity of particle motion</w:t>
      </w:r>
      <w:r w:rsidRPr="000017A3">
        <w:rPr>
          <w:rFonts w:ascii="Times New Roman" w:eastAsia="標楷體" w:hAnsi="Times New Roman" w:cs="Times New Roman"/>
          <w:color w:val="000000"/>
        </w:rPr>
        <w:t>.</w:t>
      </w:r>
      <w:r w:rsidR="002D5161">
        <w:rPr>
          <w:rFonts w:ascii="Times New Roman" w:eastAsia="標楷體" w:hAnsi="Times New Roman" w:cs="Times New Roman" w:hint="eastAsia"/>
          <w:color w:val="000000"/>
        </w:rPr>
        <w:t xml:space="preserve"> </w:t>
      </w:r>
      <w:r w:rsidR="00631287" w:rsidRPr="000017A3">
        <w:rPr>
          <w:rFonts w:ascii="Times New Roman" w:eastAsia="標楷體" w:hAnsi="Times New Roman" w:cs="Times New Roman"/>
          <w:color w:val="000000"/>
        </w:rPr>
        <w:t xml:space="preserve">Totally, we </w:t>
      </w:r>
      <w:r w:rsidR="002D5161">
        <w:rPr>
          <w:rFonts w:ascii="Times New Roman" w:eastAsia="標楷體" w:hAnsi="Times New Roman" w:cs="Times New Roman"/>
          <w:color w:val="000000"/>
        </w:rPr>
        <w:t>accomplish</w:t>
      </w:r>
      <w:r w:rsidR="002D5161" w:rsidRPr="000017A3">
        <w:rPr>
          <w:rFonts w:ascii="Times New Roman" w:eastAsia="標楷體" w:hAnsi="Times New Roman" w:cs="Times New Roman"/>
          <w:color w:val="000000"/>
        </w:rPr>
        <w:t xml:space="preserve"> </w:t>
      </w:r>
      <w:r w:rsidR="00631287" w:rsidRPr="000017A3">
        <w:rPr>
          <w:rFonts w:ascii="Times New Roman" w:eastAsia="標楷體" w:hAnsi="Times New Roman" w:cs="Times New Roman"/>
          <w:color w:val="000000"/>
        </w:rPr>
        <w:t xml:space="preserve">46 stations and </w:t>
      </w:r>
      <w:r w:rsidR="008D3CDE">
        <w:rPr>
          <w:rFonts w:ascii="Times New Roman" w:eastAsia="標楷體" w:hAnsi="Times New Roman" w:cs="Times New Roman"/>
          <w:color w:val="000000"/>
        </w:rPr>
        <w:t>1</w:t>
      </w:r>
      <w:r w:rsidR="00506B15">
        <w:rPr>
          <w:rFonts w:ascii="Times New Roman" w:eastAsia="標楷體" w:hAnsi="Times New Roman" w:cs="Times New Roman"/>
          <w:color w:val="000000"/>
        </w:rPr>
        <w:t>346</w:t>
      </w:r>
      <w:r w:rsidR="00BE0EC9" w:rsidRPr="00BE0EC9">
        <w:rPr>
          <w:rFonts w:ascii="Times New Roman" w:eastAsia="標楷體" w:hAnsi="Times New Roman" w:cs="Times New Roman"/>
          <w:color w:val="000000"/>
        </w:rPr>
        <w:t xml:space="preserve"> </w:t>
      </w:r>
      <w:r w:rsidR="00BE0EC9" w:rsidRPr="00BC77BE">
        <w:rPr>
          <w:rFonts w:ascii="Times New Roman" w:eastAsia="標楷體" w:hAnsi="Times New Roman" w:cs="Times New Roman"/>
          <w:color w:val="000000"/>
        </w:rPr>
        <w:t>high-quality</w:t>
      </w:r>
      <w:r w:rsidR="00631287" w:rsidRPr="00BC77BE">
        <w:rPr>
          <w:rFonts w:ascii="Times New Roman" w:eastAsia="標楷體" w:hAnsi="Times New Roman" w:cs="Times New Roman"/>
          <w:color w:val="000000"/>
        </w:rPr>
        <w:t xml:space="preserve"> </w:t>
      </w:r>
      <w:r w:rsidR="00802AC2" w:rsidRPr="00BC77BE">
        <w:rPr>
          <w:rFonts w:ascii="Times New Roman" w:eastAsia="標楷體" w:hAnsi="Times New Roman" w:cs="Times New Roman"/>
          <w:color w:val="000000"/>
        </w:rPr>
        <w:t>SWS</w:t>
      </w:r>
      <w:r w:rsidR="00802AC2" w:rsidRPr="00BC77BE">
        <w:rPr>
          <w:rFonts w:ascii="Times New Roman" w:eastAsia="標楷體" w:hAnsi="Times New Roman" w:cs="Times New Roman" w:hint="eastAsia"/>
          <w:color w:val="000000"/>
        </w:rPr>
        <w:t xml:space="preserve"> </w:t>
      </w:r>
      <w:r w:rsidR="00802AC2">
        <w:rPr>
          <w:rFonts w:ascii="Times New Roman" w:eastAsia="標楷體" w:hAnsi="Times New Roman" w:cs="Times New Roman" w:hint="eastAsia"/>
          <w:color w:val="000000"/>
        </w:rPr>
        <w:t>m</w:t>
      </w:r>
      <w:r w:rsidR="00802AC2">
        <w:rPr>
          <w:rFonts w:ascii="Times New Roman" w:eastAsia="標楷體" w:hAnsi="Times New Roman" w:cs="Times New Roman"/>
          <w:color w:val="000000"/>
        </w:rPr>
        <w:t>easurements</w:t>
      </w:r>
      <w:r w:rsidR="002966D1">
        <w:rPr>
          <w:rFonts w:ascii="Times New Roman" w:eastAsia="標楷體" w:hAnsi="Times New Roman" w:cs="Times New Roman"/>
          <w:color w:val="000000"/>
        </w:rPr>
        <w:t xml:space="preserve"> </w:t>
      </w:r>
      <w:r w:rsidR="00631287" w:rsidRPr="000017A3">
        <w:rPr>
          <w:rFonts w:ascii="Times New Roman" w:eastAsia="標楷體" w:hAnsi="Times New Roman" w:cs="Times New Roman"/>
          <w:color w:val="000000"/>
        </w:rPr>
        <w:t xml:space="preserve">to </w:t>
      </w:r>
      <w:r w:rsidR="00953DA9">
        <w:rPr>
          <w:rFonts w:ascii="Times New Roman" w:eastAsia="標楷體" w:hAnsi="Times New Roman" w:cs="Times New Roman"/>
          <w:color w:val="000000"/>
        </w:rPr>
        <w:t>map</w:t>
      </w:r>
      <w:r w:rsidR="00631287" w:rsidRPr="000017A3">
        <w:rPr>
          <w:rFonts w:ascii="Times New Roman" w:eastAsia="標楷體" w:hAnsi="Times New Roman" w:cs="Times New Roman"/>
          <w:color w:val="000000"/>
        </w:rPr>
        <w:t xml:space="preserve"> </w:t>
      </w:r>
      <w:r w:rsidR="00D25D29">
        <w:rPr>
          <w:rFonts w:ascii="Times New Roman" w:eastAsia="標楷體" w:hAnsi="Times New Roman" w:cs="Times New Roman"/>
          <w:color w:val="000000"/>
        </w:rPr>
        <w:t xml:space="preserve">out </w:t>
      </w:r>
      <w:r w:rsidR="00FE6451" w:rsidRPr="000017A3">
        <w:rPr>
          <w:rFonts w:ascii="Times New Roman" w:eastAsia="標楷體" w:hAnsi="Times New Roman" w:cs="Times New Roman"/>
          <w:color w:val="000000"/>
        </w:rPr>
        <w:t>the</w:t>
      </w:r>
      <w:r w:rsidR="00D25D29">
        <w:rPr>
          <w:rFonts w:ascii="Times New Roman" w:eastAsia="標楷體" w:hAnsi="Times New Roman" w:cs="Times New Roman"/>
          <w:color w:val="000000"/>
        </w:rPr>
        <w:t xml:space="preserve"> lateral variation of</w:t>
      </w:r>
      <w:r w:rsidR="00FE6451" w:rsidRPr="000017A3">
        <w:rPr>
          <w:rFonts w:ascii="Times New Roman" w:eastAsia="標楷體" w:hAnsi="Times New Roman" w:cs="Times New Roman"/>
          <w:color w:val="000000"/>
        </w:rPr>
        <w:t xml:space="preserve"> </w:t>
      </w:r>
      <w:r w:rsidR="00802AC2">
        <w:rPr>
          <w:rFonts w:ascii="Times New Roman" w:eastAsia="標楷體" w:hAnsi="Times New Roman" w:cs="Times New Roman" w:hint="eastAsia"/>
          <w:color w:val="000000"/>
        </w:rPr>
        <w:t>a</w:t>
      </w:r>
      <w:r w:rsidR="00802AC2">
        <w:rPr>
          <w:rFonts w:ascii="Times New Roman" w:eastAsia="標楷體" w:hAnsi="Times New Roman" w:cs="Times New Roman"/>
          <w:color w:val="000000"/>
        </w:rPr>
        <w:t xml:space="preserve">zimuthal </w:t>
      </w:r>
      <w:r w:rsidR="00FE6451" w:rsidRPr="000017A3">
        <w:rPr>
          <w:rFonts w:ascii="Times New Roman" w:eastAsia="標楷體" w:hAnsi="Times New Roman" w:cs="Times New Roman"/>
          <w:color w:val="000000"/>
        </w:rPr>
        <w:t xml:space="preserve">anisotropy below the </w:t>
      </w:r>
      <w:r w:rsidR="00BE0EC9">
        <w:rPr>
          <w:rFonts w:ascii="Times New Roman" w:eastAsia="標楷體" w:hAnsi="Times New Roman" w:cs="Times New Roman"/>
          <w:color w:val="000000"/>
        </w:rPr>
        <w:t>study area</w:t>
      </w:r>
      <w:r w:rsidR="00FE6451" w:rsidRPr="000017A3">
        <w:rPr>
          <w:rFonts w:ascii="Times New Roman" w:eastAsia="標楷體" w:hAnsi="Times New Roman" w:cs="Times New Roman"/>
          <w:color w:val="000000"/>
        </w:rPr>
        <w:t xml:space="preserve">. </w:t>
      </w:r>
      <w:r w:rsidR="00BE0EC9">
        <w:rPr>
          <w:rFonts w:ascii="Times New Roman" w:eastAsia="標楷體" w:hAnsi="Times New Roman" w:cs="Times New Roman"/>
          <w:color w:val="000000"/>
        </w:rPr>
        <w:t>The variation along depth, although difficult to constrain,</w:t>
      </w:r>
      <w:r w:rsidR="00BE0EC9" w:rsidRPr="000017A3">
        <w:rPr>
          <w:rFonts w:ascii="Times New Roman" w:eastAsia="標楷體" w:hAnsi="Times New Roman" w:cs="Times New Roman"/>
          <w:color w:val="000000"/>
        </w:rPr>
        <w:t xml:space="preserve"> </w:t>
      </w:r>
      <w:r w:rsidR="00BE0EC9">
        <w:rPr>
          <w:rFonts w:ascii="Times New Roman" w:eastAsia="標楷體" w:hAnsi="Times New Roman" w:cs="Times New Roman"/>
          <w:color w:val="000000"/>
        </w:rPr>
        <w:t>is also investigated</w:t>
      </w:r>
      <w:r w:rsidR="00BE0EC9" w:rsidRPr="000017A3">
        <w:rPr>
          <w:rFonts w:ascii="Times New Roman" w:eastAsia="標楷體" w:hAnsi="Times New Roman" w:cs="Times New Roman"/>
          <w:color w:val="000000"/>
        </w:rPr>
        <w:t xml:space="preserve"> </w:t>
      </w:r>
      <w:r w:rsidR="00BE0EC9">
        <w:rPr>
          <w:rFonts w:ascii="Times New Roman" w:eastAsia="標楷體" w:hAnsi="Times New Roman" w:cs="Times New Roman"/>
          <w:color w:val="000000"/>
        </w:rPr>
        <w:t xml:space="preserve">with </w:t>
      </w:r>
      <w:r w:rsidR="00BE0EC9" w:rsidRPr="000017A3">
        <w:rPr>
          <w:rFonts w:ascii="Times New Roman" w:eastAsia="標楷體" w:hAnsi="Times New Roman" w:cs="Times New Roman"/>
          <w:color w:val="000000"/>
        </w:rPr>
        <w:t xml:space="preserve">1-D </w:t>
      </w:r>
      <w:r w:rsidR="00BE0EC9" w:rsidRPr="00BC77BE">
        <w:rPr>
          <w:rFonts w:ascii="Times New Roman" w:eastAsia="標楷體" w:hAnsi="Times New Roman" w:cs="Times New Roman"/>
          <w:color w:val="000000"/>
        </w:rPr>
        <w:t xml:space="preserve">forward </w:t>
      </w:r>
      <w:commentRangeStart w:id="8"/>
      <w:commentRangeStart w:id="9"/>
      <w:commentRangeStart w:id="10"/>
      <w:r w:rsidR="00BE0EC9" w:rsidRPr="00BC77BE">
        <w:rPr>
          <w:rFonts w:ascii="Times New Roman" w:eastAsia="標楷體" w:hAnsi="Times New Roman" w:cs="Times New Roman"/>
          <w:color w:val="000000"/>
        </w:rPr>
        <w:t>modeling</w:t>
      </w:r>
      <w:commentRangeEnd w:id="8"/>
      <w:r w:rsidR="00D332C8" w:rsidRPr="00BC77BE">
        <w:rPr>
          <w:rStyle w:val="aa"/>
        </w:rPr>
        <w:commentReference w:id="8"/>
      </w:r>
      <w:commentRangeEnd w:id="9"/>
      <w:r w:rsidR="00DC2A0F" w:rsidRPr="00BC77BE">
        <w:rPr>
          <w:rStyle w:val="aa"/>
        </w:rPr>
        <w:commentReference w:id="9"/>
      </w:r>
      <w:commentRangeEnd w:id="10"/>
      <w:r w:rsidR="00BC77BE">
        <w:rPr>
          <w:rStyle w:val="aa"/>
        </w:rPr>
        <w:commentReference w:id="10"/>
      </w:r>
      <w:r w:rsidR="00B8781B" w:rsidRPr="00BC77BE">
        <w:rPr>
          <w:rFonts w:ascii="Times New Roman" w:eastAsia="標楷體" w:hAnsi="Times New Roman" w:cs="Times New Roman"/>
          <w:color w:val="000000"/>
        </w:rPr>
        <w:t>.</w:t>
      </w:r>
    </w:p>
    <w:p w14:paraId="1D9EF418" w14:textId="6C861A55" w:rsidR="00BE0EC9" w:rsidRDefault="00FE6451" w:rsidP="00BE0EC9">
      <w:pPr>
        <w:spacing w:line="360" w:lineRule="auto"/>
        <w:jc w:val="both"/>
        <w:rPr>
          <w:rFonts w:ascii="Times New Roman" w:eastAsia="標楷體" w:hAnsi="Times New Roman" w:cs="Times New Roman"/>
          <w:color w:val="000000"/>
        </w:rPr>
      </w:pPr>
      <w:r w:rsidRPr="000017A3">
        <w:rPr>
          <w:rFonts w:ascii="Times New Roman" w:eastAsia="標楷體" w:hAnsi="Times New Roman" w:cs="Times New Roman"/>
          <w:color w:val="000000"/>
        </w:rPr>
        <w:tab/>
      </w:r>
      <w:r w:rsidR="00647D46">
        <w:rPr>
          <w:rFonts w:ascii="Times New Roman" w:eastAsia="標楷體" w:hAnsi="Times New Roman" w:cs="Times New Roman"/>
          <w:color w:val="000000"/>
        </w:rPr>
        <w:t>In the Lesser-Greater Caucasus, our</w:t>
      </w:r>
      <w:r w:rsidR="00647D46" w:rsidRPr="000017A3">
        <w:rPr>
          <w:rFonts w:ascii="Times New Roman" w:eastAsia="標楷體" w:hAnsi="Times New Roman" w:cs="Times New Roman"/>
          <w:color w:val="000000"/>
        </w:rPr>
        <w:t xml:space="preserve"> </w:t>
      </w:r>
      <w:r w:rsidRPr="000017A3">
        <w:rPr>
          <w:rFonts w:ascii="Times New Roman" w:eastAsia="標楷體" w:hAnsi="Times New Roman" w:cs="Times New Roman"/>
          <w:color w:val="000000"/>
        </w:rPr>
        <w:t>results of SWS indicate th</w:t>
      </w:r>
      <w:r w:rsidR="00636C92" w:rsidRPr="000017A3">
        <w:rPr>
          <w:rFonts w:ascii="Times New Roman" w:eastAsia="標楷體" w:hAnsi="Times New Roman" w:cs="Times New Roman"/>
          <w:color w:val="000000"/>
        </w:rPr>
        <w:t>at</w:t>
      </w:r>
      <w:r w:rsidRPr="000017A3">
        <w:rPr>
          <w:rFonts w:ascii="Times New Roman" w:eastAsia="標楷體" w:hAnsi="Times New Roman" w:cs="Times New Roman"/>
          <w:color w:val="000000"/>
        </w:rPr>
        <w:t xml:space="preserve"> </w:t>
      </w:r>
      <w:r w:rsidR="00E02B6D">
        <w:rPr>
          <w:rFonts w:ascii="Times New Roman" w:eastAsia="標楷體" w:hAnsi="Times New Roman" w:cs="Times New Roman"/>
          <w:color w:val="000000"/>
        </w:rPr>
        <w:t xml:space="preserve">the </w:t>
      </w:r>
      <w:r w:rsidR="00DC2A0F" w:rsidRPr="000017A3">
        <w:rPr>
          <w:rFonts w:ascii="Times New Roman" w:eastAsia="標楷體" w:hAnsi="Times New Roman" w:cs="Times New Roman"/>
          <w:color w:val="000000"/>
        </w:rPr>
        <w:t>fast-direction</w:t>
      </w:r>
      <w:r w:rsidR="00647D46" w:rsidRPr="000017A3">
        <w:rPr>
          <w:rFonts w:ascii="Times New Roman" w:eastAsia="標楷體" w:hAnsi="Times New Roman" w:cs="Times New Roman"/>
          <w:color w:val="000000"/>
        </w:rPr>
        <w:t xml:space="preserve"> </w:t>
      </w:r>
      <w:r w:rsidR="00647D46">
        <w:rPr>
          <w:rFonts w:ascii="Times New Roman" w:eastAsia="標楷體" w:hAnsi="Times New Roman" w:cs="Times New Roman"/>
          <w:color w:val="000000"/>
        </w:rPr>
        <w:t>is oriented</w:t>
      </w:r>
      <w:r w:rsidR="00647D46" w:rsidRPr="000017A3">
        <w:rPr>
          <w:rFonts w:ascii="Times New Roman" w:eastAsia="標楷體" w:hAnsi="Times New Roman" w:cs="Times New Roman"/>
          <w:color w:val="000000"/>
        </w:rPr>
        <w:t xml:space="preserve"> </w:t>
      </w:r>
      <w:r w:rsidR="00E02B6D">
        <w:rPr>
          <w:rFonts w:ascii="Times New Roman" w:eastAsia="標楷體" w:hAnsi="Times New Roman" w:cs="Times New Roman"/>
          <w:color w:val="000000"/>
        </w:rPr>
        <w:t xml:space="preserve">primarily </w:t>
      </w:r>
      <w:r w:rsidR="00647D46">
        <w:rPr>
          <w:rFonts w:ascii="Times New Roman" w:eastAsia="標楷體" w:hAnsi="Times New Roman" w:cs="Times New Roman"/>
          <w:color w:val="000000"/>
        </w:rPr>
        <w:t>at azimuth of</w:t>
      </w:r>
      <w:r w:rsidR="00647D46" w:rsidRPr="000017A3">
        <w:rPr>
          <w:rFonts w:ascii="Times New Roman" w:eastAsia="標楷體" w:hAnsi="Times New Roman" w:cs="Times New Roman"/>
          <w:color w:val="000000"/>
        </w:rPr>
        <w:t xml:space="preserve"> </w:t>
      </w:r>
      <w:r w:rsidR="00636C92" w:rsidRPr="000017A3">
        <w:rPr>
          <w:rFonts w:ascii="Times New Roman" w:eastAsia="標楷體" w:hAnsi="Times New Roman" w:cs="Times New Roman"/>
          <w:color w:val="000000"/>
        </w:rPr>
        <w:t xml:space="preserve">NE-SW </w:t>
      </w:r>
      <w:r w:rsidR="00645AA9" w:rsidRPr="000017A3">
        <w:rPr>
          <w:rFonts w:ascii="Times New Roman" w:eastAsia="標楷體" w:hAnsi="Times New Roman" w:cs="Times New Roman"/>
          <w:color w:val="000000"/>
        </w:rPr>
        <w:t xml:space="preserve">which is subparallel with </w:t>
      </w:r>
      <w:r w:rsidR="00BE0EC9">
        <w:rPr>
          <w:rFonts w:ascii="Times New Roman" w:eastAsia="標楷體" w:hAnsi="Times New Roman" w:cs="Times New Roman"/>
          <w:color w:val="000000"/>
        </w:rPr>
        <w:t xml:space="preserve">the </w:t>
      </w:r>
      <w:commentRangeStart w:id="11"/>
      <w:commentRangeStart w:id="12"/>
      <w:r w:rsidR="00645AA9" w:rsidRPr="000017A3">
        <w:rPr>
          <w:rFonts w:ascii="Times New Roman" w:eastAsia="標楷體" w:hAnsi="Times New Roman" w:cs="Times New Roman"/>
          <w:color w:val="000000"/>
        </w:rPr>
        <w:t>absolute plate motion</w:t>
      </w:r>
      <w:commentRangeEnd w:id="11"/>
      <w:r w:rsidR="00D83012">
        <w:rPr>
          <w:rStyle w:val="aa"/>
        </w:rPr>
        <w:commentReference w:id="11"/>
      </w:r>
      <w:commentRangeEnd w:id="12"/>
      <w:r w:rsidR="00BC77BE">
        <w:rPr>
          <w:rStyle w:val="aa"/>
        </w:rPr>
        <w:commentReference w:id="12"/>
      </w:r>
      <w:ins w:id="13" w:author="taili" w:date="2022-04-11T12:48:00Z">
        <w:r w:rsidR="00647D46">
          <w:rPr>
            <w:rFonts w:ascii="Times New Roman" w:eastAsia="標楷體" w:hAnsi="Times New Roman" w:cs="Times New Roman"/>
            <w:color w:val="000000"/>
          </w:rPr>
          <w:t xml:space="preserve"> and similar to the results in the Anatolia</w:t>
        </w:r>
      </w:ins>
      <w:ins w:id="14" w:author="taili" w:date="2022-04-12T20:38:00Z">
        <w:r w:rsidR="0090333E">
          <w:rPr>
            <w:rFonts w:ascii="Times New Roman" w:eastAsia="標楷體" w:hAnsi="Times New Roman" w:cs="Times New Roman"/>
            <w:color w:val="000000"/>
          </w:rPr>
          <w:t xml:space="preserve"> block </w:t>
        </w:r>
      </w:ins>
      <w:ins w:id="15" w:author="taili" w:date="2022-04-12T20:39:00Z">
        <w:r w:rsidR="0090333E">
          <w:rPr>
            <w:rFonts w:ascii="Times New Roman" w:eastAsia="標楷體" w:hAnsi="Times New Roman" w:cs="Times New Roman"/>
            <w:color w:val="000000"/>
          </w:rPr>
          <w:t xml:space="preserve">just </w:t>
        </w:r>
      </w:ins>
      <w:ins w:id="16" w:author="taili" w:date="2022-04-12T20:38:00Z">
        <w:r w:rsidR="0090333E">
          <w:rPr>
            <w:rFonts w:ascii="Times New Roman" w:eastAsia="標楷體" w:hAnsi="Times New Roman" w:cs="Times New Roman"/>
            <w:color w:val="000000"/>
          </w:rPr>
          <w:t>west of the C</w:t>
        </w:r>
      </w:ins>
      <w:ins w:id="17" w:author="taili" w:date="2022-04-12T20:39:00Z">
        <w:r w:rsidR="0090333E">
          <w:rPr>
            <w:rFonts w:ascii="Times New Roman" w:eastAsia="標楷體" w:hAnsi="Times New Roman" w:cs="Times New Roman"/>
            <w:color w:val="000000"/>
          </w:rPr>
          <w:t>aucasus</w:t>
        </w:r>
      </w:ins>
      <w:r w:rsidR="00D82E48" w:rsidRPr="000017A3">
        <w:rPr>
          <w:rFonts w:ascii="Times New Roman" w:eastAsia="標楷體" w:hAnsi="Times New Roman" w:cs="Times New Roman"/>
          <w:color w:val="000000"/>
        </w:rPr>
        <w:t xml:space="preserve">. </w:t>
      </w:r>
      <w:r w:rsidR="00BE0EC9">
        <w:rPr>
          <w:rFonts w:ascii="Times New Roman" w:eastAsia="標楷體" w:hAnsi="Times New Roman" w:cs="Times New Roman"/>
          <w:color w:val="000000"/>
        </w:rPr>
        <w:t>However</w:t>
      </w:r>
      <w:r w:rsidR="00D82E48" w:rsidRPr="000017A3">
        <w:rPr>
          <w:rFonts w:ascii="Times New Roman" w:eastAsia="標楷體" w:hAnsi="Times New Roman" w:cs="Times New Roman"/>
          <w:color w:val="000000"/>
        </w:rPr>
        <w:t>,</w:t>
      </w:r>
      <w:r w:rsidR="00E02B6D">
        <w:rPr>
          <w:rFonts w:ascii="Times New Roman" w:eastAsia="標楷體" w:hAnsi="Times New Roman" w:cs="Times New Roman"/>
          <w:color w:val="000000"/>
        </w:rPr>
        <w:t xml:space="preserve"> the</w:t>
      </w:r>
      <w:r w:rsidR="00D82E48" w:rsidRPr="000017A3">
        <w:rPr>
          <w:rFonts w:ascii="Times New Roman" w:eastAsia="標楷體" w:hAnsi="Times New Roman" w:cs="Times New Roman"/>
          <w:color w:val="000000"/>
        </w:rPr>
        <w:t xml:space="preserve"> </w:t>
      </w:r>
      <w:r w:rsidR="00A756A3">
        <w:rPr>
          <w:rFonts w:ascii="Times New Roman" w:eastAsia="標楷體" w:hAnsi="Times New Roman" w:cs="Times New Roman"/>
          <w:color w:val="000000"/>
        </w:rPr>
        <w:t xml:space="preserve">delay </w:t>
      </w:r>
      <w:r w:rsidR="00636C92" w:rsidRPr="000017A3">
        <w:rPr>
          <w:rFonts w:ascii="Times New Roman" w:eastAsia="標楷體" w:hAnsi="Times New Roman" w:cs="Times New Roman" w:hint="eastAsia"/>
          <w:color w:val="000000"/>
        </w:rPr>
        <w:t>t</w:t>
      </w:r>
      <w:r w:rsidR="00636C92" w:rsidRPr="000017A3">
        <w:rPr>
          <w:rFonts w:ascii="Times New Roman" w:eastAsia="標楷體" w:hAnsi="Times New Roman" w:cs="Times New Roman"/>
          <w:color w:val="000000"/>
        </w:rPr>
        <w:t xml:space="preserve">ime </w:t>
      </w:r>
      <w:r w:rsidR="00E02B6D">
        <w:rPr>
          <w:rFonts w:ascii="Times New Roman" w:eastAsia="標楷體" w:hAnsi="Times New Roman" w:cs="Times New Roman"/>
          <w:color w:val="000000"/>
        </w:rPr>
        <w:t>significantly</w:t>
      </w:r>
      <w:r w:rsidR="00E02B6D" w:rsidRPr="000017A3">
        <w:rPr>
          <w:rFonts w:ascii="Times New Roman" w:eastAsia="標楷體" w:hAnsi="Times New Roman" w:cs="Times New Roman"/>
          <w:color w:val="000000"/>
        </w:rPr>
        <w:t xml:space="preserve"> </w:t>
      </w:r>
      <w:r w:rsidR="00636C92" w:rsidRPr="000017A3">
        <w:rPr>
          <w:rFonts w:ascii="Times New Roman" w:eastAsia="標楷體" w:hAnsi="Times New Roman" w:cs="Times New Roman"/>
          <w:color w:val="000000"/>
        </w:rPr>
        <w:t xml:space="preserve">decreases from </w:t>
      </w:r>
      <w:r w:rsidR="00D82E48" w:rsidRPr="000017A3">
        <w:rPr>
          <w:rFonts w:ascii="Times New Roman" w:eastAsia="標楷體" w:hAnsi="Times New Roman" w:cs="Times New Roman"/>
          <w:color w:val="000000"/>
        </w:rPr>
        <w:t>1.06</w:t>
      </w:r>
      <w:r w:rsidR="00BE0EC9">
        <w:rPr>
          <w:rFonts w:ascii="Times New Roman" w:eastAsia="標楷體" w:hAnsi="Times New Roman" w:cs="Times New Roman"/>
          <w:color w:val="000000"/>
        </w:rPr>
        <w:t xml:space="preserve"> </w:t>
      </w:r>
      <w:r w:rsidR="00636C92" w:rsidRPr="000017A3">
        <w:rPr>
          <w:rFonts w:ascii="Times New Roman" w:eastAsia="標楷體" w:hAnsi="Times New Roman" w:cs="Times New Roman"/>
          <w:color w:val="000000"/>
        </w:rPr>
        <w:t xml:space="preserve">s in </w:t>
      </w:r>
      <w:r w:rsidR="00953DA9">
        <w:rPr>
          <w:rFonts w:ascii="Times New Roman" w:eastAsia="標楷體" w:hAnsi="Times New Roman" w:cs="Times New Roman"/>
          <w:color w:val="000000"/>
        </w:rPr>
        <w:t>w</w:t>
      </w:r>
      <w:r w:rsidR="00636C92" w:rsidRPr="000017A3">
        <w:rPr>
          <w:rFonts w:ascii="Times New Roman" w:eastAsia="標楷體" w:hAnsi="Times New Roman" w:cs="Times New Roman"/>
          <w:color w:val="000000"/>
        </w:rPr>
        <w:t xml:space="preserve">estern Caucasus to </w:t>
      </w:r>
      <w:r w:rsidR="00E02B6D">
        <w:rPr>
          <w:rFonts w:ascii="Times New Roman" w:eastAsia="標楷體" w:hAnsi="Times New Roman" w:cs="Times New Roman"/>
          <w:color w:val="000000"/>
        </w:rPr>
        <w:t xml:space="preserve">nearly </w:t>
      </w:r>
      <w:r w:rsidR="00636C92" w:rsidRPr="000017A3">
        <w:rPr>
          <w:rFonts w:ascii="Times New Roman" w:eastAsia="標楷體" w:hAnsi="Times New Roman" w:cs="Times New Roman"/>
          <w:color w:val="000000"/>
        </w:rPr>
        <w:t>0.</w:t>
      </w:r>
      <w:r w:rsidR="00D82E48" w:rsidRPr="000017A3">
        <w:rPr>
          <w:rFonts w:ascii="Times New Roman" w:eastAsia="標楷體" w:hAnsi="Times New Roman" w:cs="Times New Roman"/>
          <w:color w:val="000000"/>
        </w:rPr>
        <w:t>7</w:t>
      </w:r>
      <w:r w:rsidR="00BE0EC9">
        <w:rPr>
          <w:rFonts w:ascii="Times New Roman" w:eastAsia="標楷體" w:hAnsi="Times New Roman" w:cs="Times New Roman"/>
          <w:color w:val="000000"/>
        </w:rPr>
        <w:t xml:space="preserve">0 </w:t>
      </w:r>
      <w:r w:rsidR="00636C92" w:rsidRPr="000017A3">
        <w:rPr>
          <w:rFonts w:ascii="Times New Roman" w:eastAsia="標楷體" w:hAnsi="Times New Roman" w:cs="Times New Roman"/>
          <w:color w:val="000000"/>
        </w:rPr>
        <w:t xml:space="preserve">s </w:t>
      </w:r>
      <w:r w:rsidR="00953DA9">
        <w:rPr>
          <w:rFonts w:ascii="Times New Roman" w:eastAsia="標楷體" w:hAnsi="Times New Roman" w:cs="Times New Roman"/>
          <w:color w:val="000000"/>
        </w:rPr>
        <w:t xml:space="preserve">in southeastern Caucasus where </w:t>
      </w:r>
      <w:r w:rsidR="00D25D29">
        <w:rPr>
          <w:rFonts w:ascii="Times New Roman" w:eastAsia="標楷體" w:hAnsi="Times New Roman" w:cs="Times New Roman"/>
          <w:color w:val="000000"/>
        </w:rPr>
        <w:t>Quaternary-Holocene volcanoes are still active</w:t>
      </w:r>
      <w:r w:rsidR="00504553">
        <w:rPr>
          <w:rFonts w:ascii="Times New Roman" w:eastAsia="標楷體" w:hAnsi="Times New Roman" w:cs="Times New Roman"/>
          <w:color w:val="000000"/>
        </w:rPr>
        <w:t xml:space="preserve"> in Armenia. </w:t>
      </w:r>
      <w:r w:rsidR="00BE0EC9" w:rsidRPr="001F59AC">
        <w:rPr>
          <w:rFonts w:ascii="Times New Roman" w:eastAsia="標楷體" w:hAnsi="Times New Roman" w:cs="Times New Roman"/>
          <w:color w:val="000000"/>
        </w:rPr>
        <w:t xml:space="preserve">We propose that the </w:t>
      </w:r>
      <w:r w:rsidR="00BE0EC9">
        <w:rPr>
          <w:rFonts w:ascii="Times New Roman" w:eastAsia="標楷體" w:hAnsi="Times New Roman" w:cs="Times New Roman"/>
          <w:color w:val="000000"/>
        </w:rPr>
        <w:t xml:space="preserve">prevailing </w:t>
      </w:r>
      <w:r w:rsidR="00BE0EC9">
        <w:rPr>
          <w:rFonts w:ascii="Times New Roman" w:eastAsia="標楷體" w:hAnsi="Times New Roman" w:cs="Times New Roman" w:hint="eastAsia"/>
          <w:color w:val="000000"/>
        </w:rPr>
        <w:t>N</w:t>
      </w:r>
      <w:r w:rsidR="00BE0EC9">
        <w:rPr>
          <w:rFonts w:ascii="Times New Roman" w:eastAsia="標楷體" w:hAnsi="Times New Roman" w:cs="Times New Roman"/>
          <w:color w:val="000000"/>
        </w:rPr>
        <w:t xml:space="preserve">E-SW seismic anisotropy </w:t>
      </w:r>
      <w:ins w:id="18" w:author="taili" w:date="2022-04-11T15:03:00Z">
        <w:r w:rsidR="00D9712F">
          <w:rPr>
            <w:rFonts w:ascii="Times New Roman" w:eastAsia="標楷體" w:hAnsi="Times New Roman" w:cs="Times New Roman"/>
            <w:color w:val="000000"/>
          </w:rPr>
          <w:t xml:space="preserve">corresponds to </w:t>
        </w:r>
      </w:ins>
      <w:ins w:id="19" w:author="taili" w:date="2022-04-11T12:53:00Z">
        <w:r w:rsidR="00137722">
          <w:rPr>
            <w:rFonts w:ascii="Times New Roman" w:eastAsia="標楷體" w:hAnsi="Times New Roman" w:cs="Times New Roman"/>
            <w:color w:val="000000"/>
          </w:rPr>
          <w:t xml:space="preserve">long-term &amp; </w:t>
        </w:r>
      </w:ins>
      <w:r w:rsidR="00BE0EC9">
        <w:rPr>
          <w:rFonts w:ascii="Times New Roman" w:eastAsia="標楷體" w:hAnsi="Times New Roman" w:cs="Times New Roman"/>
          <w:color w:val="000000"/>
        </w:rPr>
        <w:t xml:space="preserve">large-scale </w:t>
      </w:r>
      <w:r w:rsidR="00BE0EC9" w:rsidRPr="001F59AC">
        <w:rPr>
          <w:rFonts w:ascii="Times New Roman" w:eastAsia="標楷體" w:hAnsi="Times New Roman" w:cs="Times New Roman"/>
          <w:color w:val="000000"/>
        </w:rPr>
        <w:t>asthenospher</w:t>
      </w:r>
      <w:r w:rsidR="00BE0EC9">
        <w:rPr>
          <w:rFonts w:ascii="Times New Roman" w:eastAsia="標楷體" w:hAnsi="Times New Roman" w:cs="Times New Roman"/>
          <w:color w:val="000000"/>
        </w:rPr>
        <w:t>ic flow</w:t>
      </w:r>
      <w:r w:rsidR="00BE0EC9" w:rsidRPr="001F59AC">
        <w:rPr>
          <w:rFonts w:ascii="Times New Roman" w:eastAsia="標楷體" w:hAnsi="Times New Roman" w:cs="Times New Roman"/>
          <w:color w:val="000000"/>
        </w:rPr>
        <w:t xml:space="preserve"> </w:t>
      </w:r>
      <w:r w:rsidR="00BE0EC9">
        <w:rPr>
          <w:rFonts w:ascii="Times New Roman" w:eastAsia="標楷體" w:hAnsi="Times New Roman" w:cs="Times New Roman"/>
          <w:color w:val="000000"/>
        </w:rPr>
        <w:t>in the Caucasus region; while</w:t>
      </w:r>
      <w:r w:rsidR="00BE0EC9" w:rsidRPr="001F59AC">
        <w:rPr>
          <w:rFonts w:ascii="Times New Roman" w:eastAsia="標楷體" w:hAnsi="Times New Roman" w:cs="Times New Roman"/>
          <w:color w:val="000000"/>
        </w:rPr>
        <w:t xml:space="preserve"> </w:t>
      </w:r>
      <w:r w:rsidR="00BE0EC9">
        <w:rPr>
          <w:rFonts w:ascii="Times New Roman" w:eastAsia="標楷體" w:hAnsi="Times New Roman" w:cs="Times New Roman"/>
          <w:color w:val="000000"/>
        </w:rPr>
        <w:t xml:space="preserve">the </w:t>
      </w:r>
      <w:r w:rsidR="00D9712F">
        <w:rPr>
          <w:rFonts w:ascii="Times New Roman" w:eastAsia="標楷體" w:hAnsi="Times New Roman" w:cs="Times New Roman"/>
          <w:color w:val="000000"/>
        </w:rPr>
        <w:t xml:space="preserve">reduction </w:t>
      </w:r>
      <w:r w:rsidR="00BE0EC9">
        <w:rPr>
          <w:rFonts w:ascii="Times New Roman" w:eastAsia="標楷體" w:hAnsi="Times New Roman" w:cs="Times New Roman"/>
          <w:color w:val="000000"/>
        </w:rPr>
        <w:t>in delay</w:t>
      </w:r>
      <w:r w:rsidR="004C7A55">
        <w:rPr>
          <w:rFonts w:ascii="Times New Roman" w:eastAsia="標楷體" w:hAnsi="Times New Roman" w:cs="Times New Roman"/>
          <w:color w:val="000000"/>
        </w:rPr>
        <w:t xml:space="preserve"> </w:t>
      </w:r>
      <w:r w:rsidR="00BE0EC9">
        <w:rPr>
          <w:rFonts w:ascii="Times New Roman" w:eastAsia="標楷體" w:hAnsi="Times New Roman" w:cs="Times New Roman"/>
          <w:color w:val="000000"/>
        </w:rPr>
        <w:t xml:space="preserve">time </w:t>
      </w:r>
      <w:r w:rsidR="00D9712F">
        <w:rPr>
          <w:rFonts w:ascii="Times New Roman" w:eastAsia="標楷體" w:hAnsi="Times New Roman" w:cs="Times New Roman"/>
          <w:color w:val="000000"/>
        </w:rPr>
        <w:t xml:space="preserve">in Armenia </w:t>
      </w:r>
      <w:r w:rsidR="00BE0EC9">
        <w:rPr>
          <w:rFonts w:ascii="Times New Roman" w:eastAsia="標楷體" w:hAnsi="Times New Roman" w:cs="Times New Roman"/>
          <w:color w:val="000000"/>
        </w:rPr>
        <w:t xml:space="preserve">may be disturbed by </w:t>
      </w:r>
      <w:commentRangeStart w:id="20"/>
      <w:commentRangeStart w:id="21"/>
      <w:del w:id="22" w:author="taili" w:date="2022-04-11T15:07:00Z">
        <w:r w:rsidR="00BE0EC9" w:rsidDel="00D9712F">
          <w:rPr>
            <w:rFonts w:ascii="Times New Roman" w:eastAsia="標楷體" w:hAnsi="Times New Roman" w:cs="Times New Roman"/>
            <w:color w:val="000000"/>
          </w:rPr>
          <w:delText>mantle up-well</w:delText>
        </w:r>
      </w:del>
      <w:ins w:id="23" w:author="taili" w:date="2022-04-11T15:07:00Z">
        <w:r w:rsidR="00D9712F">
          <w:rPr>
            <w:rFonts w:ascii="Times New Roman" w:eastAsia="標楷體" w:hAnsi="Times New Roman" w:cs="Times New Roman"/>
            <w:color w:val="000000"/>
          </w:rPr>
          <w:t>sub-vertical flow</w:t>
        </w:r>
      </w:ins>
      <w:r w:rsidR="00BE0EC9">
        <w:rPr>
          <w:rFonts w:ascii="Times New Roman" w:eastAsia="標楷體" w:hAnsi="Times New Roman" w:cs="Times New Roman"/>
          <w:color w:val="000000"/>
        </w:rPr>
        <w:t xml:space="preserve"> </w:t>
      </w:r>
      <w:commentRangeEnd w:id="20"/>
      <w:r w:rsidR="00D9712F">
        <w:rPr>
          <w:rStyle w:val="aa"/>
        </w:rPr>
        <w:commentReference w:id="20"/>
      </w:r>
      <w:commentRangeEnd w:id="21"/>
      <w:r w:rsidR="00CE4FDE">
        <w:rPr>
          <w:rStyle w:val="aa"/>
        </w:rPr>
        <w:commentReference w:id="21"/>
      </w:r>
      <w:r w:rsidR="00BE0EC9">
        <w:rPr>
          <w:rFonts w:ascii="Times New Roman" w:eastAsia="標楷體" w:hAnsi="Times New Roman" w:cs="Times New Roman"/>
          <w:color w:val="000000"/>
        </w:rPr>
        <w:t xml:space="preserve">of small-scale convections </w:t>
      </w:r>
      <w:del w:id="25" w:author="taili" w:date="2022-04-12T20:53:00Z">
        <w:r w:rsidR="00BE0EC9" w:rsidDel="00CE4FDE">
          <w:rPr>
            <w:rFonts w:ascii="Times New Roman" w:eastAsia="標楷體" w:hAnsi="Times New Roman" w:cs="Times New Roman"/>
            <w:color w:val="000000"/>
          </w:rPr>
          <w:delText xml:space="preserve">right </w:delText>
        </w:r>
      </w:del>
      <w:r w:rsidR="00BE0EC9">
        <w:rPr>
          <w:rFonts w:ascii="Times New Roman" w:eastAsia="標楷體" w:hAnsi="Times New Roman" w:cs="Times New Roman"/>
          <w:color w:val="000000"/>
        </w:rPr>
        <w:t>under the thinned lithosphere</w:t>
      </w:r>
      <w:r w:rsidR="00BE0EC9" w:rsidRPr="001F59AC">
        <w:rPr>
          <w:rFonts w:ascii="Times New Roman" w:eastAsia="標楷體" w:hAnsi="Times New Roman" w:cs="Times New Roman"/>
          <w:color w:val="000000"/>
        </w:rPr>
        <w:t xml:space="preserve"> </w:t>
      </w:r>
      <w:r w:rsidR="00BE0EC9">
        <w:rPr>
          <w:rFonts w:ascii="Times New Roman" w:eastAsia="標楷體" w:hAnsi="Times New Roman" w:cs="Times New Roman"/>
          <w:color w:val="000000"/>
        </w:rPr>
        <w:t>associated with post-collisional volcanoes.</w:t>
      </w:r>
    </w:p>
    <w:p w14:paraId="2FC1DFC0" w14:textId="7606F4B0" w:rsidR="002966D1" w:rsidRPr="000017A3" w:rsidRDefault="002966D1" w:rsidP="00251F11">
      <w:pPr>
        <w:spacing w:line="360" w:lineRule="auto"/>
        <w:jc w:val="both"/>
        <w:rPr>
          <w:rFonts w:ascii="Times New Roman" w:eastAsia="標楷體" w:hAnsi="Times New Roman" w:cs="Times New Roman"/>
          <w:color w:val="000000"/>
        </w:rPr>
      </w:pPr>
    </w:p>
    <w:p w14:paraId="719C3876" w14:textId="2692AC7C" w:rsidR="00E812C0" w:rsidRDefault="00CC540E" w:rsidP="00251F11">
      <w:pPr>
        <w:spacing w:line="360" w:lineRule="auto"/>
        <w:rPr>
          <w:rFonts w:ascii="Times New Roman" w:eastAsia="標楷體" w:hAnsi="Times New Roman" w:cs="Times New Roman"/>
          <w:color w:val="000000"/>
        </w:rPr>
      </w:pPr>
      <w:r w:rsidRPr="000017A3">
        <w:rPr>
          <w:rFonts w:ascii="Times New Roman" w:eastAsia="標楷體" w:hAnsi="Times New Roman" w:cs="Times New Roman" w:hint="eastAsia"/>
          <w:b/>
          <w:bCs/>
          <w:color w:val="000000"/>
        </w:rPr>
        <w:t>K</w:t>
      </w:r>
      <w:r w:rsidRPr="000017A3">
        <w:rPr>
          <w:rFonts w:ascii="Times New Roman" w:eastAsia="標楷體" w:hAnsi="Times New Roman" w:cs="Times New Roman"/>
          <w:b/>
          <w:bCs/>
          <w:color w:val="000000"/>
        </w:rPr>
        <w:t>eywords:</w:t>
      </w:r>
      <w:r w:rsidRPr="000017A3">
        <w:rPr>
          <w:rFonts w:ascii="Times New Roman" w:eastAsia="標楷體" w:hAnsi="Times New Roman" w:cs="Times New Roman"/>
          <w:color w:val="000000"/>
        </w:rPr>
        <w:t xml:space="preserve"> Caucasus, </w:t>
      </w:r>
      <w:r w:rsidR="00916479" w:rsidRPr="000017A3">
        <w:rPr>
          <w:rFonts w:ascii="Times New Roman" w:eastAsia="標楷體" w:hAnsi="Times New Roman" w:cs="Times New Roman"/>
          <w:color w:val="000000"/>
        </w:rPr>
        <w:t>s</w:t>
      </w:r>
      <w:r w:rsidRPr="000017A3">
        <w:rPr>
          <w:rFonts w:ascii="Times New Roman" w:eastAsia="標楷體" w:hAnsi="Times New Roman" w:cs="Times New Roman"/>
          <w:color w:val="000000"/>
        </w:rPr>
        <w:t xml:space="preserve">eismic anisotropy, </w:t>
      </w:r>
      <w:r w:rsidR="00916479" w:rsidRPr="000017A3">
        <w:rPr>
          <w:rFonts w:ascii="Times New Roman" w:eastAsia="標楷體" w:hAnsi="Times New Roman" w:cs="Times New Roman"/>
          <w:color w:val="000000"/>
        </w:rPr>
        <w:t>s</w:t>
      </w:r>
      <w:r w:rsidRPr="000017A3">
        <w:rPr>
          <w:rFonts w:ascii="Times New Roman" w:eastAsia="標楷體" w:hAnsi="Times New Roman" w:cs="Times New Roman"/>
          <w:color w:val="000000"/>
        </w:rPr>
        <w:t>hear-wave splitting</w:t>
      </w:r>
      <w:r w:rsidR="00FE6451" w:rsidRPr="000017A3">
        <w:rPr>
          <w:rFonts w:ascii="Times New Roman" w:eastAsia="標楷體" w:hAnsi="Times New Roman" w:cs="Times New Roman"/>
          <w:color w:val="000000"/>
        </w:rPr>
        <w:t>,</w:t>
      </w:r>
      <w:r w:rsidR="008D3CDE">
        <w:rPr>
          <w:rFonts w:ascii="Times New Roman" w:eastAsia="標楷體" w:hAnsi="Times New Roman" w:cs="Times New Roman"/>
          <w:color w:val="000000"/>
        </w:rPr>
        <w:t xml:space="preserve"> asthenosphere</w:t>
      </w:r>
    </w:p>
    <w:p w14:paraId="585C6841" w14:textId="3BBCD56B" w:rsidR="005F2042" w:rsidRPr="005F2042" w:rsidRDefault="005F2042" w:rsidP="00251F11">
      <w:pPr>
        <w:spacing w:line="360" w:lineRule="auto"/>
        <w:rPr>
          <w:rFonts w:ascii="Times New Roman" w:eastAsia="標楷體" w:hAnsi="Times New Roman" w:cs="Times New Roman"/>
          <w:color w:val="000000"/>
        </w:rPr>
      </w:pPr>
      <w:r>
        <w:rPr>
          <w:rFonts w:ascii="Times New Roman" w:eastAsia="標楷體" w:hAnsi="Times New Roman" w:cs="Times New Roman" w:hint="eastAsia"/>
          <w:color w:val="000000"/>
        </w:rPr>
        <w:t>＊</w:t>
      </w:r>
      <w:r>
        <w:rPr>
          <w:rFonts w:ascii="Times New Roman" w:eastAsia="標楷體" w:hAnsi="Times New Roman" w:cs="Times New Roman"/>
          <w:color w:val="000000"/>
        </w:rPr>
        <w:t>oral/ Session: GS-</w:t>
      </w:r>
      <w:r>
        <w:rPr>
          <w:rFonts w:ascii="Times New Roman" w:eastAsia="標楷體" w:hAnsi="Times New Roman" w:cs="Times New Roman" w:hint="eastAsia"/>
          <w:color w:val="000000"/>
        </w:rPr>
        <w:t>S</w:t>
      </w:r>
      <w:r>
        <w:rPr>
          <w:rFonts w:ascii="Times New Roman" w:eastAsia="標楷體" w:hAnsi="Times New Roman" w:cs="Times New Roman"/>
          <w:color w:val="000000"/>
        </w:rPr>
        <w:t xml:space="preserve">4 </w:t>
      </w:r>
      <w:r>
        <w:rPr>
          <w:rFonts w:ascii="Times New Roman" w:eastAsia="標楷體" w:hAnsi="Times New Roman" w:cs="Times New Roman" w:hint="eastAsia"/>
          <w:color w:val="000000"/>
        </w:rPr>
        <w:t>觀測地震學</w:t>
      </w:r>
    </w:p>
    <w:sectPr w:rsidR="005F2042" w:rsidRPr="005F2042" w:rsidSect="000017A3"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靖惠 童" w:date="2022-04-11T17:49:00Z" w:initials="靖惠">
    <w:p w14:paraId="6DDF9958" w14:textId="2F32E88A" w:rsidR="004C7A55" w:rsidRDefault="004C7A55">
      <w:pPr>
        <w:pStyle w:val="ab"/>
      </w:pPr>
      <w:r>
        <w:rPr>
          <w:rStyle w:val="aa"/>
        </w:rPr>
        <w:annotationRef/>
      </w:r>
      <w:r>
        <w:rPr>
          <w:rFonts w:hint="eastAsia"/>
        </w:rPr>
        <w:t>S</w:t>
      </w:r>
      <w:r>
        <w:t xml:space="preserve">andvol (2003), Arvin(2021) </w:t>
      </w:r>
      <w:r>
        <w:rPr>
          <w:rFonts w:hint="eastAsia"/>
        </w:rPr>
        <w:t>都用</w:t>
      </w:r>
      <w:r>
        <w:t>”delay time”</w:t>
      </w:r>
    </w:p>
  </w:comment>
  <w:comment w:id="1" w:author="taili" w:date="2022-04-12T20:28:00Z" w:initials="t">
    <w:p w14:paraId="2A632273" w14:textId="75FFC936" w:rsidR="00BC77BE" w:rsidRDefault="00BC77BE">
      <w:pPr>
        <w:pStyle w:val="ab"/>
      </w:pPr>
      <w:r>
        <w:rPr>
          <w:rStyle w:val="aa"/>
        </w:rPr>
        <w:annotationRef/>
      </w:r>
      <w:r>
        <w:rPr>
          <w:rFonts w:hint="eastAsia"/>
        </w:rPr>
        <w:t>OK</w:t>
      </w:r>
    </w:p>
  </w:comment>
  <w:comment w:id="2" w:author="taili" w:date="2022-04-12T20:30:00Z" w:initials="t">
    <w:p w14:paraId="3B664596" w14:textId="64F247E2" w:rsidR="00BC77BE" w:rsidRDefault="00BC77BE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如果字數超過就槓掉這串</w:t>
      </w:r>
    </w:p>
  </w:comment>
  <w:comment w:id="8" w:author="taili" w:date="2022-04-11T12:32:00Z" w:initials="t">
    <w:p w14:paraId="551A0962" w14:textId="3F455112" w:rsidR="00D332C8" w:rsidRPr="00D332C8" w:rsidRDefault="00D332C8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所以後面不打算寫</w:t>
      </w:r>
      <w:r>
        <w:rPr>
          <w:rFonts w:hint="eastAsia"/>
        </w:rPr>
        <w:t>?</w:t>
      </w:r>
    </w:p>
  </w:comment>
  <w:comment w:id="9" w:author="靖惠 童" w:date="2022-04-11T17:51:00Z" w:initials="靖惠">
    <w:p w14:paraId="4471CAC5" w14:textId="195FD62A" w:rsidR="00DC2A0F" w:rsidRDefault="00DC2A0F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字數限制</w:t>
      </w:r>
      <w:r>
        <w:t xml:space="preserve">1700, </w:t>
      </w:r>
      <w:r>
        <w:rPr>
          <w:rFonts w:hint="eastAsia"/>
        </w:rPr>
        <w:t>所以我取捨</w:t>
      </w:r>
      <w:r w:rsidR="0048638C">
        <w:rPr>
          <w:rFonts w:hint="eastAsia"/>
          <w:noProof/>
          <w:sz w:val="26"/>
        </w:rPr>
        <w:t>掉了</w:t>
      </w:r>
    </w:p>
  </w:comment>
  <w:comment w:id="10" w:author="taili" w:date="2022-04-12T20:32:00Z" w:initials="t">
    <w:p w14:paraId="597898A6" w14:textId="7D0A2924" w:rsidR="00BC77BE" w:rsidRDefault="00BC77BE">
      <w:pPr>
        <w:pStyle w:val="ab"/>
      </w:pPr>
      <w:r>
        <w:rPr>
          <w:rStyle w:val="aa"/>
        </w:rPr>
        <w:annotationRef/>
      </w:r>
      <w:r>
        <w:rPr>
          <w:rFonts w:hint="eastAsia"/>
        </w:rPr>
        <w:t>OK</w:t>
      </w:r>
    </w:p>
  </w:comment>
  <w:comment w:id="11" w:author="靖惠 童" w:date="2022-04-11T17:42:00Z" w:initials="靖惠">
    <w:p w14:paraId="68B19352" w14:textId="1E6A3606" w:rsidR="00D83012" w:rsidRDefault="00D83012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第一段沒有提到</w:t>
      </w:r>
      <w:r>
        <w:t xml:space="preserve">Anatolian, </w:t>
      </w:r>
      <w:r w:rsidR="004C7A55">
        <w:rPr>
          <w:rFonts w:hint="eastAsia"/>
        </w:rPr>
        <w:t>摘要第三段突然提到的話，其他人看會不知道為什麼要跟</w:t>
      </w:r>
      <w:r w:rsidR="004C7A55">
        <w:t>East anatolian</w:t>
      </w:r>
      <w:r w:rsidR="004C7A55">
        <w:rPr>
          <w:rFonts w:hint="eastAsia"/>
        </w:rPr>
        <w:t>比較，所以我移除了</w:t>
      </w:r>
    </w:p>
  </w:comment>
  <w:comment w:id="12" w:author="taili" w:date="2022-04-12T20:36:00Z" w:initials="t">
    <w:p w14:paraId="5D62BF85" w14:textId="5796191D" w:rsidR="00BC77BE" w:rsidRDefault="00BC77BE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不同意。</w:t>
      </w:r>
      <w:r>
        <w:rPr>
          <w:rFonts w:hint="eastAsia"/>
        </w:rPr>
        <w:t>An</w:t>
      </w:r>
      <w:r>
        <w:t>atolia</w:t>
      </w:r>
      <w:r>
        <w:rPr>
          <w:rFonts w:hint="eastAsia"/>
        </w:rPr>
        <w:t xml:space="preserve"> </w:t>
      </w:r>
      <w:r>
        <w:rPr>
          <w:rFonts w:hint="eastAsia"/>
        </w:rPr>
        <w:t>是很重要參考區域。此外需要思考是要講</w:t>
      </w:r>
      <w:r>
        <w:rPr>
          <w:rFonts w:hint="eastAsia"/>
        </w:rPr>
        <w:t>A</w:t>
      </w:r>
      <w:r>
        <w:t>natolia</w:t>
      </w:r>
      <w:r>
        <w:rPr>
          <w:rFonts w:hint="eastAsia"/>
        </w:rPr>
        <w:t>還是</w:t>
      </w:r>
      <w:r>
        <w:rPr>
          <w:rFonts w:hint="eastAsia"/>
        </w:rPr>
        <w:t xml:space="preserve">E </w:t>
      </w:r>
      <w:r>
        <w:t>Anatolia (</w:t>
      </w:r>
      <w:r>
        <w:rPr>
          <w:rFonts w:hint="eastAsia"/>
        </w:rPr>
        <w:t>多大片的區域</w:t>
      </w:r>
      <w:r>
        <w:rPr>
          <w:rFonts w:hint="eastAsia"/>
        </w:rPr>
        <w:t>SKS</w:t>
      </w:r>
      <w:r>
        <w:rPr>
          <w:rFonts w:hint="eastAsia"/>
        </w:rPr>
        <w:t>快軸都差不多</w:t>
      </w:r>
      <w:r>
        <w:rPr>
          <w:rFonts w:hint="eastAsia"/>
        </w:rPr>
        <w:t>?)</w:t>
      </w:r>
    </w:p>
    <w:p w14:paraId="344E4BCC" w14:textId="0EDDB87A" w:rsidR="0090333E" w:rsidRDefault="0090333E">
      <w:pPr>
        <w:pStyle w:val="ab"/>
        <w:rPr>
          <w:rFonts w:hint="eastAsia"/>
        </w:rPr>
      </w:pPr>
      <w:r>
        <w:rPr>
          <w:rFonts w:hint="eastAsia"/>
        </w:rPr>
        <w:t>這也是為什麼要看</w:t>
      </w:r>
      <w:r>
        <w:rPr>
          <w:rFonts w:hint="eastAsia"/>
        </w:rPr>
        <w:t>S</w:t>
      </w:r>
      <w:r>
        <w:t xml:space="preserve">andvol 2003, </w:t>
      </w:r>
      <w:r>
        <w:rPr>
          <w:rFonts w:hint="eastAsia"/>
        </w:rPr>
        <w:t>他們</w:t>
      </w:r>
      <w:r>
        <w:rPr>
          <w:rFonts w:hint="eastAsia"/>
        </w:rPr>
        <w:t>2</w:t>
      </w:r>
      <w:r>
        <w:t>003GRL</w:t>
      </w:r>
      <w:r>
        <w:rPr>
          <w:rFonts w:hint="eastAsia"/>
        </w:rPr>
        <w:t>是一整個</w:t>
      </w:r>
      <w:r>
        <w:rPr>
          <w:rFonts w:hint="eastAsia"/>
        </w:rPr>
        <w:t>系列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pecial volume</w:t>
      </w:r>
      <w:r>
        <w:rPr>
          <w:rFonts w:hint="eastAsia"/>
        </w:rPr>
        <w:t xml:space="preserve"> </w:t>
      </w:r>
      <w:r>
        <w:rPr>
          <w:rFonts w:hint="eastAsia"/>
        </w:rPr>
        <w:t>文章。</w:t>
      </w:r>
    </w:p>
  </w:comment>
  <w:comment w:id="20" w:author="taili" w:date="2022-04-11T15:08:00Z" w:initials="t">
    <w:p w14:paraId="634A55FB" w14:textId="3E5043C0" w:rsidR="00D9712F" w:rsidRPr="00D9712F" w:rsidRDefault="00D9712F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是否有上也有下</w:t>
      </w:r>
      <w:r w:rsidR="006A3A35">
        <w:rPr>
          <w:rFonts w:hint="eastAsia"/>
        </w:rPr>
        <w:t>的</w:t>
      </w:r>
      <w:r w:rsidR="006A3A35">
        <w:rPr>
          <w:rFonts w:hint="eastAsia"/>
        </w:rPr>
        <w:t>f</w:t>
      </w:r>
      <w:r w:rsidR="006A3A35">
        <w:t>low</w:t>
      </w:r>
      <w:r>
        <w:rPr>
          <w:rFonts w:hint="eastAsia"/>
        </w:rPr>
        <w:t>?</w:t>
      </w:r>
      <w:r w:rsidR="006A3A35">
        <w:rPr>
          <w:rFonts w:hint="eastAsia"/>
        </w:rPr>
        <w:t xml:space="preserve"> </w:t>
      </w:r>
      <w:r w:rsidR="006A3A35">
        <w:rPr>
          <w:rFonts w:hint="eastAsia"/>
        </w:rPr>
        <w:t>用你的也可。</w:t>
      </w:r>
      <w:r w:rsidR="006A3A35">
        <w:t>Up to you.</w:t>
      </w:r>
    </w:p>
  </w:comment>
  <w:comment w:id="21" w:author="taili" w:date="2022-04-12T20:52:00Z" w:initials="t">
    <w:p w14:paraId="376E10FC" w14:textId="627E6839" w:rsidR="00CE4FDE" w:rsidRDefault="00CE4FDE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妳決定要用</w:t>
      </w:r>
      <w:bookmarkStart w:id="24" w:name="_GoBack"/>
      <w:bookmarkEnd w:id="24"/>
      <w:r>
        <w:rPr>
          <w:rFonts w:hint="eastAsia"/>
        </w:rPr>
        <w:t>m</w:t>
      </w:r>
      <w:r>
        <w:t>antle up-well or sub-vertical flow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DDF9958" w15:done="0"/>
  <w15:commentEx w15:paraId="2A632273" w15:paraIdParent="6DDF9958" w15:done="0"/>
  <w15:commentEx w15:paraId="3B664596" w15:done="0"/>
  <w15:commentEx w15:paraId="551A0962" w15:done="0"/>
  <w15:commentEx w15:paraId="4471CAC5" w15:paraIdParent="551A0962" w15:done="0"/>
  <w15:commentEx w15:paraId="597898A6" w15:paraIdParent="551A0962" w15:done="0"/>
  <w15:commentEx w15:paraId="68B19352" w15:done="0"/>
  <w15:commentEx w15:paraId="344E4BCC" w15:paraIdParent="68B19352" w15:done="0"/>
  <w15:commentEx w15:paraId="634A55FB" w15:done="0"/>
  <w15:commentEx w15:paraId="376E10FC" w15:paraIdParent="634A55F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EE88E" w16cex:dateUtc="2022-04-11T09:49:00Z"/>
  <w16cex:commentExtensible w16cex:durableId="25FEE3D4" w16cex:dateUtc="2022-04-11T04:16:00Z"/>
  <w16cex:commentExtensible w16cex:durableId="25FEE3D5" w16cex:dateUtc="2022-04-11T04:24:00Z"/>
  <w16cex:commentExtensible w16cex:durableId="25FEE642" w16cex:dateUtc="2022-04-11T09:39:00Z"/>
  <w16cex:commentExtensible w16cex:durableId="25FEE3D6" w16cex:dateUtc="2022-04-11T04:32:00Z"/>
  <w16cex:commentExtensible w16cex:durableId="25FEE909" w16cex:dateUtc="2022-04-11T09:51:00Z"/>
  <w16cex:commentExtensible w16cex:durableId="25FEE981" w16cex:dateUtc="2022-04-11T09:53:00Z"/>
  <w16cex:commentExtensible w16cex:durableId="25FEE705" w16cex:dateUtc="2022-04-11T09:42:00Z"/>
  <w16cex:commentExtensible w16cex:durableId="25FEE3D7" w16cex:dateUtc="2022-04-11T07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DDF9958" w16cid:durableId="25FEE88E"/>
  <w16cid:commentId w16cid:paraId="6CCA695A" w16cid:durableId="25FEE3D4"/>
  <w16cid:commentId w16cid:paraId="04956A55" w16cid:durableId="25FEE3D5"/>
  <w16cid:commentId w16cid:paraId="5E6B024B" w16cid:durableId="25FEE642"/>
  <w16cid:commentId w16cid:paraId="551A0962" w16cid:durableId="25FEE3D6"/>
  <w16cid:commentId w16cid:paraId="4471CAC5" w16cid:durableId="25FEE909"/>
  <w16cid:commentId w16cid:paraId="6A0BD376" w16cid:durableId="25FEE981"/>
  <w16cid:commentId w16cid:paraId="68B19352" w16cid:durableId="25FEE705"/>
  <w16cid:commentId w16cid:paraId="634A55FB" w16cid:durableId="25FEE3D7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8D9B2F" w14:textId="77777777" w:rsidR="00634FEB" w:rsidRDefault="00634FEB" w:rsidP="00A756A3">
      <w:r>
        <w:separator/>
      </w:r>
    </w:p>
  </w:endnote>
  <w:endnote w:type="continuationSeparator" w:id="0">
    <w:p w14:paraId="34114C8B" w14:textId="77777777" w:rsidR="00634FEB" w:rsidRDefault="00634FEB" w:rsidP="00A75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F6B916" w14:textId="77777777" w:rsidR="00634FEB" w:rsidRDefault="00634FEB" w:rsidP="00A756A3">
      <w:r>
        <w:separator/>
      </w:r>
    </w:p>
  </w:footnote>
  <w:footnote w:type="continuationSeparator" w:id="0">
    <w:p w14:paraId="4FE88E25" w14:textId="77777777" w:rsidR="00634FEB" w:rsidRDefault="00634FEB" w:rsidP="00A75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E41E73"/>
    <w:multiLevelType w:val="multilevel"/>
    <w:tmpl w:val="B6BA7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EC601D"/>
    <w:multiLevelType w:val="hybridMultilevel"/>
    <w:tmpl w:val="452E4DD2"/>
    <w:lvl w:ilvl="0" w:tplc="EF2896C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靖惠 童">
    <w15:presenceInfo w15:providerId="Windows Live" w15:userId="3e1f285410364278"/>
  </w15:person>
  <w15:person w15:author="taili">
    <w15:presenceInfo w15:providerId="None" w15:userId="tail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DDB"/>
    <w:rsid w:val="000017A3"/>
    <w:rsid w:val="00014A51"/>
    <w:rsid w:val="00034C5C"/>
    <w:rsid w:val="0003756A"/>
    <w:rsid w:val="00075731"/>
    <w:rsid w:val="000901AB"/>
    <w:rsid w:val="000C7F60"/>
    <w:rsid w:val="000D3CB5"/>
    <w:rsid w:val="00106033"/>
    <w:rsid w:val="00137722"/>
    <w:rsid w:val="00151F58"/>
    <w:rsid w:val="00172475"/>
    <w:rsid w:val="001970E1"/>
    <w:rsid w:val="001E7054"/>
    <w:rsid w:val="001F454E"/>
    <w:rsid w:val="001F59AC"/>
    <w:rsid w:val="00251F11"/>
    <w:rsid w:val="00254A66"/>
    <w:rsid w:val="00267A29"/>
    <w:rsid w:val="002956A2"/>
    <w:rsid w:val="002966D1"/>
    <w:rsid w:val="002A4542"/>
    <w:rsid w:val="002D5161"/>
    <w:rsid w:val="002D527C"/>
    <w:rsid w:val="002D639F"/>
    <w:rsid w:val="0038104C"/>
    <w:rsid w:val="003C096A"/>
    <w:rsid w:val="003F3EE0"/>
    <w:rsid w:val="00403CA0"/>
    <w:rsid w:val="00405E2C"/>
    <w:rsid w:val="00412F3F"/>
    <w:rsid w:val="00413080"/>
    <w:rsid w:val="0045192F"/>
    <w:rsid w:val="00452CE0"/>
    <w:rsid w:val="0048638C"/>
    <w:rsid w:val="004B4093"/>
    <w:rsid w:val="004C7A55"/>
    <w:rsid w:val="004D57D5"/>
    <w:rsid w:val="004F2DDB"/>
    <w:rsid w:val="00504553"/>
    <w:rsid w:val="00506B15"/>
    <w:rsid w:val="00544126"/>
    <w:rsid w:val="005469FB"/>
    <w:rsid w:val="005C01FE"/>
    <w:rsid w:val="005C2C0A"/>
    <w:rsid w:val="005F2042"/>
    <w:rsid w:val="005F6653"/>
    <w:rsid w:val="005F6702"/>
    <w:rsid w:val="00631287"/>
    <w:rsid w:val="00634FEB"/>
    <w:rsid w:val="00636C92"/>
    <w:rsid w:val="0064056E"/>
    <w:rsid w:val="00645AA9"/>
    <w:rsid w:val="00647D46"/>
    <w:rsid w:val="00657B99"/>
    <w:rsid w:val="006622A4"/>
    <w:rsid w:val="006A3A35"/>
    <w:rsid w:val="006A6B86"/>
    <w:rsid w:val="006B590A"/>
    <w:rsid w:val="006C287D"/>
    <w:rsid w:val="006F2F17"/>
    <w:rsid w:val="00714BFB"/>
    <w:rsid w:val="0076617D"/>
    <w:rsid w:val="0078056A"/>
    <w:rsid w:val="007945DE"/>
    <w:rsid w:val="007B7B17"/>
    <w:rsid w:val="007C5758"/>
    <w:rsid w:val="007D51A6"/>
    <w:rsid w:val="007E13DF"/>
    <w:rsid w:val="007E29DC"/>
    <w:rsid w:val="00802AC2"/>
    <w:rsid w:val="0084468D"/>
    <w:rsid w:val="008D3CDE"/>
    <w:rsid w:val="008E74B8"/>
    <w:rsid w:val="0090333E"/>
    <w:rsid w:val="00916479"/>
    <w:rsid w:val="00953DA9"/>
    <w:rsid w:val="009728E1"/>
    <w:rsid w:val="009F56EA"/>
    <w:rsid w:val="00A015E8"/>
    <w:rsid w:val="00A51F18"/>
    <w:rsid w:val="00A756A3"/>
    <w:rsid w:val="00A76B86"/>
    <w:rsid w:val="00AA042D"/>
    <w:rsid w:val="00AC788D"/>
    <w:rsid w:val="00AE3AD9"/>
    <w:rsid w:val="00AF315E"/>
    <w:rsid w:val="00AF7F62"/>
    <w:rsid w:val="00B42F60"/>
    <w:rsid w:val="00B8781B"/>
    <w:rsid w:val="00BC77BE"/>
    <w:rsid w:val="00BE0EC9"/>
    <w:rsid w:val="00C45C6D"/>
    <w:rsid w:val="00C755F2"/>
    <w:rsid w:val="00C813E5"/>
    <w:rsid w:val="00CC540E"/>
    <w:rsid w:val="00CE4FDE"/>
    <w:rsid w:val="00D25D29"/>
    <w:rsid w:val="00D31E35"/>
    <w:rsid w:val="00D332C8"/>
    <w:rsid w:val="00D75439"/>
    <w:rsid w:val="00D82E48"/>
    <w:rsid w:val="00D83012"/>
    <w:rsid w:val="00D8536E"/>
    <w:rsid w:val="00D9712F"/>
    <w:rsid w:val="00DA7617"/>
    <w:rsid w:val="00DC0B11"/>
    <w:rsid w:val="00DC2A0F"/>
    <w:rsid w:val="00E02B6D"/>
    <w:rsid w:val="00E0608A"/>
    <w:rsid w:val="00E73331"/>
    <w:rsid w:val="00E812C0"/>
    <w:rsid w:val="00ED3E36"/>
    <w:rsid w:val="00F01102"/>
    <w:rsid w:val="00F615FD"/>
    <w:rsid w:val="00F722B1"/>
    <w:rsid w:val="00F7527C"/>
    <w:rsid w:val="00F94868"/>
    <w:rsid w:val="00FB365C"/>
    <w:rsid w:val="00FE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E6D01"/>
  <w15:chartTrackingRefBased/>
  <w15:docId w15:val="{189493D2-4FB2-194F-9C34-6735E8801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B9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756A3"/>
    <w:pPr>
      <w:tabs>
        <w:tab w:val="center" w:pos="4680"/>
        <w:tab w:val="right" w:pos="9360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756A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756A3"/>
    <w:pPr>
      <w:tabs>
        <w:tab w:val="center" w:pos="4680"/>
        <w:tab w:val="right" w:pos="9360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756A3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C78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C788D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76617D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76617D"/>
  </w:style>
  <w:style w:type="character" w:customStyle="1" w:styleId="ac">
    <w:name w:val="註解文字 字元"/>
    <w:basedOn w:val="a0"/>
    <w:link w:val="ab"/>
    <w:uiPriority w:val="99"/>
    <w:semiHidden/>
    <w:rsid w:val="0076617D"/>
  </w:style>
  <w:style w:type="paragraph" w:styleId="ad">
    <w:name w:val="annotation subject"/>
    <w:basedOn w:val="ab"/>
    <w:next w:val="ab"/>
    <w:link w:val="ae"/>
    <w:uiPriority w:val="99"/>
    <w:semiHidden/>
    <w:unhideWhenUsed/>
    <w:rsid w:val="0076617D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76617D"/>
    <w:rPr>
      <w:b/>
      <w:bCs/>
    </w:rPr>
  </w:style>
  <w:style w:type="paragraph" w:styleId="af">
    <w:name w:val="Revision"/>
    <w:hidden/>
    <w:uiPriority w:val="99"/>
    <w:semiHidden/>
    <w:rsid w:val="00D83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225F5B-CDD0-40BC-A25B-B3EF4FE91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靖惠 童</dc:creator>
  <cp:keywords/>
  <dc:description/>
  <cp:lastModifiedBy>taili</cp:lastModifiedBy>
  <cp:revision>3</cp:revision>
  <dcterms:created xsi:type="dcterms:W3CDTF">2022-04-12T12:45:00Z</dcterms:created>
  <dcterms:modified xsi:type="dcterms:W3CDTF">2022-04-12T12:55:00Z</dcterms:modified>
</cp:coreProperties>
</file>