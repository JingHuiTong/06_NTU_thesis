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7BCD4" w14:textId="35861858" w:rsidR="004F2DDB" w:rsidRPr="002966D1" w:rsidRDefault="00A756A3" w:rsidP="002966D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Lateral </w:t>
      </w:r>
      <w:ins w:id="0" w:author="taili" w:date="2022-04-01T15:38:00Z">
        <w:r w:rsidR="002F1A54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  <w:lang w:val="en-US"/>
          </w:rPr>
          <w:t xml:space="preserve">Variations </w:t>
        </w:r>
        <w:r w:rsidR="002F1A54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  <w:lang w:val="en-US"/>
          </w:rPr>
          <w:t xml:space="preserve">of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Seismic Anisotropy </w:t>
      </w:r>
      <w:del w:id="1" w:author="taili" w:date="2022-04-01T15:38:00Z">
        <w:r w:rsidDel="002F1A54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  <w:lang w:val="en-US"/>
          </w:rPr>
          <w:delText xml:space="preserve">Variations </w:delText>
        </w:r>
      </w:del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in</w:t>
      </w:r>
      <w:ins w:id="2" w:author="taili" w:date="2022-04-01T15:38:00Z">
        <w:r w:rsidR="002F1A54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  <w:lang w:val="en-US"/>
          </w:rPr>
          <w:t xml:space="preserve"> the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 Caucasus Region of West Asia </w:t>
      </w:r>
    </w:p>
    <w:p w14:paraId="1473B6EF" w14:textId="0A3029A6" w:rsidR="00953DA9" w:rsidRPr="00A756A3" w:rsidRDefault="00953DA9" w:rsidP="00953DA9">
      <w:pPr>
        <w:jc w:val="center"/>
        <w:rPr>
          <w:rFonts w:ascii="標楷體" w:eastAsia="標楷體" w:hAnsi="標楷體" w:cs="標楷體"/>
          <w:b/>
          <w:bCs/>
          <w:color w:val="000000" w:themeColor="text1"/>
          <w:sz w:val="32"/>
          <w:szCs w:val="32"/>
          <w:lang w:val="en-US"/>
        </w:rPr>
      </w:pPr>
      <w:r w:rsidRPr="00953DA9">
        <w:rPr>
          <w:rFonts w:ascii="標楷體" w:eastAsia="標楷體" w:hAnsi="標楷體" w:cs="標楷體"/>
          <w:b/>
          <w:bCs/>
          <w:color w:val="000000" w:themeColor="text1"/>
          <w:sz w:val="32"/>
          <w:szCs w:val="32"/>
        </w:rPr>
        <w:t>西亞高加索地區</w:t>
      </w:r>
      <w:del w:id="3" w:author="taili" w:date="2022-04-01T15:40:00Z">
        <w:r w:rsidRPr="00953DA9" w:rsidDel="002F1A54">
          <w:rPr>
            <w:rFonts w:ascii="標楷體" w:eastAsia="標楷體" w:hAnsi="標楷體" w:cs="標楷體"/>
            <w:b/>
            <w:bCs/>
            <w:color w:val="000000" w:themeColor="text1"/>
            <w:sz w:val="32"/>
            <w:szCs w:val="32"/>
          </w:rPr>
          <w:delText>的</w:delText>
        </w:r>
      </w:del>
      <w:del w:id="4" w:author="taili" w:date="2022-04-01T15:39:00Z">
        <w:r w:rsidR="00A756A3" w:rsidDel="002F1A54">
          <w:rPr>
            <w:rFonts w:ascii="標楷體" w:eastAsia="標楷體" w:hAnsi="標楷體" w:cs="標楷體" w:hint="eastAsia"/>
            <w:b/>
            <w:bCs/>
            <w:color w:val="000000" w:themeColor="text1"/>
            <w:sz w:val="32"/>
            <w:szCs w:val="32"/>
          </w:rPr>
          <w:delText>側向</w:delText>
        </w:r>
      </w:del>
      <w:r w:rsidR="00A756A3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震波非均向性</w:t>
      </w:r>
      <w:ins w:id="5" w:author="taili" w:date="2022-04-01T15:41:00Z">
        <w:r w:rsidR="002F1A54">
          <w:rPr>
            <w:rFonts w:ascii="標楷體" w:eastAsia="標楷體" w:hAnsi="標楷體" w:cs="標楷體" w:hint="eastAsia"/>
            <w:b/>
            <w:bCs/>
            <w:color w:val="000000" w:themeColor="text1"/>
            <w:sz w:val="32"/>
            <w:szCs w:val="32"/>
          </w:rPr>
          <w:t>之</w:t>
        </w:r>
      </w:ins>
      <w:ins w:id="6" w:author="taili" w:date="2022-04-01T15:39:00Z">
        <w:r w:rsidR="002F1A54">
          <w:rPr>
            <w:rFonts w:ascii="標楷體" w:eastAsia="標楷體" w:hAnsi="標楷體" w:cs="標楷體" w:hint="eastAsia"/>
            <w:b/>
            <w:bCs/>
            <w:color w:val="000000" w:themeColor="text1"/>
            <w:sz w:val="32"/>
            <w:szCs w:val="32"/>
          </w:rPr>
          <w:t>側向</w:t>
        </w:r>
      </w:ins>
      <w:r w:rsidR="00A756A3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變化</w:t>
      </w:r>
    </w:p>
    <w:p w14:paraId="5FB55685" w14:textId="77777777" w:rsidR="00504553" w:rsidRPr="002966D1" w:rsidRDefault="00504553" w:rsidP="00953DA9">
      <w:pPr>
        <w:jc w:val="center"/>
        <w:rPr>
          <w:rFonts w:ascii="標楷體" w:eastAsia="標楷體" w:hAnsi="標楷體" w:cs="標楷體"/>
          <w:b/>
          <w:bCs/>
          <w:color w:val="000000" w:themeColor="text1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lang w:val="en-US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</w:p>
    <w:p w14:paraId="40CA9BA9" w14:textId="27FBE52F" w:rsidR="00657B99" w:rsidRPr="005469FB" w:rsidRDefault="00953DA9" w:rsidP="000017A3">
      <w:pPr>
        <w:jc w:val="center"/>
        <w:rPr>
          <w:rFonts w:ascii="標楷體" w:eastAsia="標楷體" w:hAnsi="標楷體" w:cs="標楷體"/>
          <w:color w:val="000000" w:themeColor="text1"/>
          <w:vertAlign w:val="superscript"/>
          <w:lang w:val="en-US"/>
        </w:rPr>
      </w:pPr>
      <w:r w:rsidRPr="00953DA9">
        <w:rPr>
          <w:rFonts w:ascii="標楷體" w:eastAsia="標楷體" w:hAnsi="標楷體" w:cs="標楷體" w:hint="eastAsia"/>
          <w:color w:val="000000" w:themeColor="text1"/>
          <w:lang w:val="en-US"/>
        </w:rPr>
        <w:t>童靖惠</w:t>
      </w:r>
      <w:r w:rsidR="005469FB">
        <w:rPr>
          <w:rFonts w:ascii="標楷體" w:eastAsia="標楷體" w:hAnsi="標楷體" w:cs="標楷體" w:hint="eastAsia"/>
          <w:color w:val="000000" w:themeColor="text1"/>
          <w:vertAlign w:val="superscript"/>
          <w:lang w:val="en-US"/>
        </w:rPr>
        <w:t>1</w:t>
      </w:r>
      <w:r w:rsidRPr="00953DA9">
        <w:rPr>
          <w:rFonts w:ascii="標楷體" w:eastAsia="標楷體" w:hAnsi="標楷體" w:cs="標楷體" w:hint="eastAsia"/>
          <w:color w:val="000000" w:themeColor="text1"/>
          <w:lang w:val="en-US"/>
        </w:rPr>
        <w:t>、曾泰琳</w:t>
      </w:r>
      <w:r w:rsidR="005469FB">
        <w:rPr>
          <w:rFonts w:ascii="標楷體" w:eastAsia="標楷體" w:hAnsi="標楷體" w:cs="標楷體" w:hint="eastAsia"/>
          <w:color w:val="000000" w:themeColor="text1"/>
          <w:vertAlign w:val="superscript"/>
          <w:lang w:val="en-US"/>
        </w:rPr>
        <w:t>1</w:t>
      </w:r>
      <w:r w:rsidRPr="00953DA9">
        <w:rPr>
          <w:rFonts w:ascii="標楷體" w:eastAsia="標楷體" w:hAnsi="標楷體" w:cs="標楷體" w:hint="eastAsia"/>
          <w:color w:val="000000" w:themeColor="text1"/>
          <w:lang w:val="en-US"/>
        </w:rPr>
        <w:t>、林佩瑩</w:t>
      </w:r>
      <w:r w:rsidR="005469FB">
        <w:rPr>
          <w:rFonts w:ascii="標楷體" w:eastAsia="標楷體" w:hAnsi="標楷體" w:cs="標楷體" w:hint="eastAsia"/>
          <w:color w:val="000000" w:themeColor="text1"/>
          <w:vertAlign w:val="superscript"/>
          <w:lang w:val="en-US"/>
        </w:rPr>
        <w:t>2</w:t>
      </w:r>
    </w:p>
    <w:p w14:paraId="72500114" w14:textId="14E49EB1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  <w:lang w:val="en-US"/>
        </w:rPr>
        <w:t>, National Taiwan University</w:t>
      </w:r>
      <w:r w:rsidR="00953DA9">
        <w:rPr>
          <w:rFonts w:ascii="Times New Roman" w:hAnsi="Times New Roman" w:cs="Times New Roman"/>
          <w:color w:val="000000" w:themeColor="text1"/>
          <w:lang w:val="en-US"/>
        </w:rPr>
        <w:t>, Taipei, Taiwan</w:t>
      </w:r>
    </w:p>
    <w:p w14:paraId="42B552B3" w14:textId="78FA335D" w:rsidR="00657B99" w:rsidRPr="00953DA9" w:rsidRDefault="00657B99" w:rsidP="00953DA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Earth Sciences, National Taiwan Normal University</w:t>
      </w:r>
      <w:r w:rsidR="00953DA9">
        <w:rPr>
          <w:rFonts w:ascii="Times New Roman" w:hAnsi="Times New Roman" w:cs="Times New Roman"/>
          <w:color w:val="000000" w:themeColor="text1"/>
          <w:lang w:val="en-US"/>
        </w:rPr>
        <w:t>, Taipei, Taiwan</w:t>
      </w:r>
    </w:p>
    <w:p w14:paraId="41073722" w14:textId="77777777" w:rsidR="00106033" w:rsidRDefault="00106033" w:rsidP="00106033">
      <w:pPr>
        <w:jc w:val="center"/>
        <w:rPr>
          <w:rFonts w:ascii="標楷體" w:eastAsia="標楷體" w:hAnsi="標楷體" w:cstheme="minorHAnsi"/>
          <w:color w:val="000000"/>
          <w:sz w:val="28"/>
          <w:szCs w:val="28"/>
          <w:lang w:val="en-US"/>
        </w:rPr>
      </w:pPr>
    </w:p>
    <w:p w14:paraId="6B7BD450" w14:textId="3F300EA9" w:rsidR="00AA042D" w:rsidRDefault="00D75439" w:rsidP="00AA042D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lang w:val="en-US"/>
        </w:rPr>
      </w:pPr>
      <w:r w:rsidRPr="000017A3">
        <w:rPr>
          <w:rFonts w:ascii="Times New Roman" w:eastAsia="標楷體" w:hAnsi="Times New Roman" w:cs="Times New Roman"/>
          <w:color w:val="000000"/>
          <w:lang w:val="en-US"/>
        </w:rPr>
        <w:tab/>
      </w:r>
      <w:ins w:id="7" w:author="taili" w:date="2022-04-01T15:46:00Z">
        <w:r w:rsidR="002F1A54">
          <w:rPr>
            <w:rFonts w:ascii="Times New Roman" w:eastAsia="標楷體" w:hAnsi="Times New Roman" w:cs="Times New Roman"/>
            <w:color w:val="000000"/>
            <w:lang w:val="en-US"/>
          </w:rPr>
          <w:t xml:space="preserve">The </w:t>
        </w:r>
      </w:ins>
      <w:r w:rsidR="005F2042">
        <w:rPr>
          <w:rFonts w:ascii="Times New Roman" w:eastAsia="標楷體" w:hAnsi="Times New Roman" w:cs="Times New Roman"/>
          <w:color w:val="000000"/>
          <w:lang w:val="en-US"/>
        </w:rPr>
        <w:t xml:space="preserve">Caucasus </w:t>
      </w:r>
      <w:ins w:id="8" w:author="taili" w:date="2022-04-01T15:58:00Z">
        <w:r w:rsidR="00BB5907">
          <w:rPr>
            <w:rFonts w:ascii="Times New Roman" w:eastAsia="標楷體" w:hAnsi="Times New Roman" w:cs="Times New Roman"/>
            <w:color w:val="000000"/>
            <w:lang w:val="en-US"/>
          </w:rPr>
          <w:t>in west Asia</w:t>
        </w:r>
        <w:r w:rsidR="00BB5907" w:rsidDel="002F1A54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del w:id="9" w:author="taili" w:date="2022-04-01T15:46:00Z">
        <w:r w:rsidR="005F2042" w:rsidDel="002F1A54">
          <w:rPr>
            <w:rFonts w:ascii="Times New Roman" w:eastAsia="標楷體" w:hAnsi="Times New Roman" w:cs="Times New Roman"/>
            <w:color w:val="000000"/>
            <w:lang w:val="en-US"/>
          </w:rPr>
          <w:delText xml:space="preserve">region </w:delText>
        </w:r>
      </w:del>
      <w:r w:rsidR="00AA042D">
        <w:rPr>
          <w:rFonts w:ascii="Times New Roman" w:eastAsia="標楷體" w:hAnsi="Times New Roman" w:cs="Times New Roman"/>
          <w:color w:val="000000"/>
          <w:lang w:val="en-US"/>
        </w:rPr>
        <w:t xml:space="preserve">is </w:t>
      </w:r>
      <w:ins w:id="10" w:author="taili" w:date="2022-04-01T15:45:00Z">
        <w:r w:rsidR="002F1A54">
          <w:rPr>
            <w:rFonts w:ascii="Times New Roman" w:eastAsia="標楷體" w:hAnsi="Times New Roman" w:cs="Times New Roman" w:hint="eastAsia"/>
            <w:color w:val="000000"/>
            <w:lang w:val="en-US"/>
          </w:rPr>
          <w:t>a</w:t>
        </w:r>
      </w:ins>
      <w:ins w:id="11" w:author="taili" w:date="2022-04-01T15:58:00Z">
        <w:r w:rsidR="00BB5907">
          <w:rPr>
            <w:rFonts w:ascii="Times New Roman" w:eastAsia="標楷體" w:hAnsi="Times New Roman" w:cs="Times New Roman"/>
            <w:color w:val="000000"/>
            <w:lang w:val="en-US"/>
          </w:rPr>
          <w:t xml:space="preserve"> natural </w:t>
        </w:r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>la</w:t>
        </w:r>
      </w:ins>
      <w:ins w:id="12" w:author="taili" w:date="2022-04-01T15:59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>boratory to study</w:t>
        </w:r>
      </w:ins>
      <w:ins w:id="13" w:author="taili" w:date="2022-04-01T15:45:00Z">
        <w:r w:rsidR="002F1A54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del w:id="14" w:author="taili" w:date="2022-04-01T15:46:00Z">
        <w:r w:rsidR="00AA042D" w:rsidDel="002F1A54">
          <w:rPr>
            <w:rFonts w:ascii="Times New Roman" w:eastAsia="標楷體" w:hAnsi="Times New Roman" w:cs="Times New Roman"/>
            <w:color w:val="000000"/>
            <w:lang w:val="en-US"/>
          </w:rPr>
          <w:delText xml:space="preserve">young and </w:delText>
        </w:r>
      </w:del>
      <w:del w:id="15" w:author="taili" w:date="2022-04-01T15:59:00Z">
        <w:r w:rsidR="00AA042D" w:rsidDel="006E2B6D">
          <w:rPr>
            <w:rFonts w:ascii="Times New Roman" w:eastAsia="標楷體" w:hAnsi="Times New Roman" w:cs="Times New Roman"/>
            <w:color w:val="000000"/>
            <w:lang w:val="en-US"/>
          </w:rPr>
          <w:delText xml:space="preserve">active collision zone </w:delText>
        </w:r>
      </w:del>
      <w:del w:id="16" w:author="taili" w:date="2022-04-01T15:58:00Z">
        <w:r w:rsidR="00AA042D" w:rsidDel="00BB5907">
          <w:rPr>
            <w:rFonts w:ascii="Times New Roman" w:eastAsia="標楷體" w:hAnsi="Times New Roman" w:cs="Times New Roman"/>
            <w:color w:val="000000"/>
            <w:lang w:val="en-US"/>
          </w:rPr>
          <w:delText xml:space="preserve">in </w:delText>
        </w:r>
        <w:r w:rsidR="005C2C0A" w:rsidDel="00BB5907">
          <w:rPr>
            <w:rFonts w:ascii="Times New Roman" w:eastAsia="標楷體" w:hAnsi="Times New Roman" w:cs="Times New Roman"/>
            <w:color w:val="000000"/>
            <w:lang w:val="en-US"/>
          </w:rPr>
          <w:delText>w</w:delText>
        </w:r>
        <w:r w:rsidR="00AA042D" w:rsidDel="00BB5907">
          <w:rPr>
            <w:rFonts w:ascii="Times New Roman" w:eastAsia="標楷體" w:hAnsi="Times New Roman" w:cs="Times New Roman"/>
            <w:color w:val="000000"/>
            <w:lang w:val="en-US"/>
          </w:rPr>
          <w:delText>est Asia</w:delText>
        </w:r>
      </w:del>
      <w:del w:id="17" w:author="taili" w:date="2022-04-01T15:59:00Z">
        <w:r w:rsidR="00AA042D" w:rsidDel="006E2B6D">
          <w:rPr>
            <w:rFonts w:ascii="Times New Roman" w:eastAsia="標楷體" w:hAnsi="Times New Roman" w:cs="Times New Roman"/>
            <w:color w:val="000000"/>
            <w:lang w:val="en-US"/>
          </w:rPr>
          <w:delText xml:space="preserve">. In order to clarify the </w:delText>
        </w:r>
      </w:del>
      <w:r w:rsidR="00AA042D">
        <w:rPr>
          <w:rFonts w:ascii="Times New Roman" w:eastAsia="標楷體" w:hAnsi="Times New Roman" w:cs="Times New Roman"/>
          <w:color w:val="000000"/>
          <w:lang w:val="en-US"/>
        </w:rPr>
        <w:t>dynamics of continental collision between Arabian and Eurasian Plates</w:t>
      </w:r>
      <w:ins w:id="18" w:author="taili" w:date="2022-04-01T16:00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 xml:space="preserve"> that </w:t>
        </w:r>
      </w:ins>
      <w:ins w:id="19" w:author="taili" w:date="2022-04-01T16:01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 xml:space="preserve">initiated ~25 </w:t>
        </w:r>
        <w:r w:rsidR="006E2B6D">
          <w:rPr>
            <w:rFonts w:ascii="Times New Roman" w:eastAsia="標楷體" w:hAnsi="Times New Roman" w:cs="Times New Roman" w:hint="eastAsia"/>
            <w:color w:val="000000"/>
            <w:lang w:val="en-US"/>
          </w:rPr>
          <w:t>Ma</w:t>
        </w:r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>.</w:t>
        </w:r>
      </w:ins>
      <w:del w:id="20" w:author="taili" w:date="2022-04-01T16:02:00Z">
        <w:r w:rsidR="00AA042D" w:rsidDel="006E2B6D">
          <w:rPr>
            <w:rFonts w:ascii="Times New Roman" w:eastAsia="標楷體" w:hAnsi="Times New Roman" w:cs="Times New Roman" w:hint="eastAsia"/>
            <w:color w:val="000000"/>
            <w:lang w:val="en-US"/>
          </w:rPr>
          <w:delText xml:space="preserve">, </w:delText>
        </w:r>
      </w:del>
      <w:ins w:id="21" w:author="taili" w:date="2022-04-01T16:02:00Z">
        <w:r w:rsidR="006E2B6D">
          <w:rPr>
            <w:rFonts w:ascii="Times New Roman" w:eastAsia="標楷體" w:hAnsi="Times New Roman" w:cs="Times New Roman" w:hint="eastAsia"/>
            <w:color w:val="000000"/>
            <w:lang w:val="en-US"/>
          </w:rPr>
          <w:t xml:space="preserve"> </w:t>
        </w:r>
      </w:ins>
      <w:ins w:id="22" w:author="taili" w:date="2022-04-01T16:11:00Z">
        <w:r w:rsidR="000F0624">
          <w:rPr>
            <w:rFonts w:ascii="Times New Roman" w:eastAsia="標楷體" w:hAnsi="Times New Roman" w:cs="Times New Roman"/>
            <w:color w:val="000000"/>
            <w:lang w:val="en-US"/>
          </w:rPr>
          <w:t xml:space="preserve">The </w:t>
        </w:r>
        <w:commentRangeStart w:id="23"/>
        <w:r w:rsidR="000F0624">
          <w:rPr>
            <w:rFonts w:ascii="Times New Roman" w:eastAsia="標楷體" w:hAnsi="Times New Roman" w:cs="Times New Roman"/>
            <w:color w:val="000000"/>
            <w:lang w:val="en-US"/>
          </w:rPr>
          <w:t>n</w:t>
        </w:r>
      </w:ins>
      <w:ins w:id="24" w:author="taili" w:date="2022-04-01T16:02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>ew</w:t>
        </w:r>
      </w:ins>
      <w:commentRangeEnd w:id="23"/>
      <w:ins w:id="25" w:author="taili" w:date="2022-04-01T16:12:00Z">
        <w:r w:rsidR="000F0624">
          <w:rPr>
            <w:rStyle w:val="aa"/>
          </w:rPr>
          <w:commentReference w:id="23"/>
        </w:r>
      </w:ins>
      <w:ins w:id="26" w:author="taili" w:date="2022-04-01T16:02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 xml:space="preserve"> seismic array</w:t>
        </w:r>
      </w:ins>
      <w:ins w:id="27" w:author="taili" w:date="2022-04-01T16:03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>s in Armenia and Georgia</w:t>
        </w:r>
      </w:ins>
      <w:ins w:id="28" w:author="taili" w:date="2022-04-01T16:11:00Z">
        <w:r w:rsidR="000F0624">
          <w:rPr>
            <w:rFonts w:ascii="Times New Roman" w:eastAsia="標楷體" w:hAnsi="Times New Roman" w:cs="Times New Roman"/>
            <w:color w:val="000000"/>
            <w:lang w:val="en-US"/>
          </w:rPr>
          <w:t xml:space="preserve"> provided</w:t>
        </w:r>
      </w:ins>
      <w:del w:id="29" w:author="taili" w:date="2022-04-01T16:04:00Z">
        <w:r w:rsidR="00AA042D" w:rsidDel="006E2B6D">
          <w:rPr>
            <w:rFonts w:ascii="Times New Roman" w:eastAsia="標楷體" w:hAnsi="Times New Roman" w:cs="Times New Roman"/>
            <w:color w:val="000000"/>
            <w:lang w:val="en-US"/>
          </w:rPr>
          <w:delText>s</w:delText>
        </w:r>
        <w:r w:rsidR="003F3EE0" w:rsidRPr="003F3EE0" w:rsidDel="006E2B6D">
          <w:rPr>
            <w:rFonts w:ascii="Times New Roman" w:eastAsia="標楷體" w:hAnsi="Times New Roman" w:cs="Times New Roman"/>
            <w:color w:val="000000"/>
            <w:lang w:val="en-US"/>
          </w:rPr>
          <w:delText>eismic anisotropy can be one of indicators</w:delText>
        </w:r>
        <w:r w:rsidR="005469FB" w:rsidDel="006E2B6D">
          <w:rPr>
            <w:rFonts w:ascii="Times New Roman" w:eastAsia="標楷體" w:hAnsi="Times New Roman" w:cs="Times New Roman"/>
            <w:color w:val="000000"/>
            <w:lang w:val="en-US"/>
          </w:rPr>
          <w:delText>.</w:delText>
        </w:r>
        <w:r w:rsidR="003F3EE0" w:rsidRPr="003F3EE0" w:rsidDel="006E2B6D">
          <w:rPr>
            <w:rFonts w:ascii="Times New Roman" w:eastAsia="標楷體" w:hAnsi="Times New Roman" w:cs="Times New Roman"/>
            <w:color w:val="000000"/>
            <w:lang w:val="en-US"/>
          </w:rPr>
          <w:delText xml:space="preserve"> </w:delText>
        </w:r>
      </w:del>
      <w:del w:id="30" w:author="taili" w:date="2022-04-01T16:03:00Z">
        <w:r w:rsidR="007D51A6" w:rsidRPr="000017A3" w:rsidDel="006E2B6D">
          <w:rPr>
            <w:rFonts w:ascii="Times New Roman" w:eastAsia="標楷體" w:hAnsi="Times New Roman" w:cs="Times New Roman"/>
            <w:color w:val="000000"/>
            <w:lang w:val="en-US"/>
          </w:rPr>
          <w:delText xml:space="preserve">We </w:delText>
        </w:r>
      </w:del>
      <w:del w:id="31" w:author="taili" w:date="2022-04-01T16:11:00Z">
        <w:r w:rsidR="007D51A6" w:rsidDel="000F0624">
          <w:rPr>
            <w:rFonts w:ascii="Times New Roman" w:eastAsia="標楷體" w:hAnsi="Times New Roman" w:cs="Times New Roman"/>
            <w:color w:val="000000"/>
            <w:lang w:val="en-US"/>
          </w:rPr>
          <w:delText>have</w:delText>
        </w:r>
      </w:del>
      <w:r w:rsidR="007D51A6">
        <w:rPr>
          <w:rFonts w:ascii="Times New Roman" w:eastAsia="標楷體" w:hAnsi="Times New Roman" w:cs="Times New Roman"/>
          <w:color w:val="000000"/>
          <w:lang w:val="en-US"/>
        </w:rPr>
        <w:t xml:space="preserve"> unique opportunity </w:t>
      </w:r>
      <w:ins w:id="32" w:author="taili" w:date="2022-04-01T16:04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 xml:space="preserve">to </w:t>
        </w:r>
      </w:ins>
      <w:del w:id="33" w:author="taili" w:date="2022-04-01T16:03:00Z">
        <w:r w:rsidR="007D51A6" w:rsidDel="006E2B6D">
          <w:rPr>
            <w:rFonts w:ascii="Times New Roman" w:eastAsia="標楷體" w:hAnsi="Times New Roman" w:cs="Times New Roman"/>
            <w:color w:val="000000"/>
            <w:lang w:val="en-US"/>
          </w:rPr>
          <w:delText xml:space="preserve">to study </w:delText>
        </w:r>
        <w:r w:rsidR="00CC540E" w:rsidRPr="000017A3" w:rsidDel="006E2B6D">
          <w:rPr>
            <w:rFonts w:ascii="Times New Roman" w:eastAsia="標楷體" w:hAnsi="Times New Roman" w:cs="Times New Roman"/>
            <w:color w:val="000000"/>
            <w:lang w:val="en-US"/>
          </w:rPr>
          <w:delText xml:space="preserve">Caucasus </w:delText>
        </w:r>
        <w:r w:rsidR="002966D1" w:rsidDel="006E2B6D">
          <w:rPr>
            <w:rFonts w:ascii="Times New Roman" w:eastAsia="標楷體" w:hAnsi="Times New Roman" w:cs="Times New Roman"/>
            <w:color w:val="000000"/>
            <w:lang w:val="en-US"/>
          </w:rPr>
          <w:delText xml:space="preserve">region </w:delText>
        </w:r>
        <w:r w:rsidR="007D51A6" w:rsidDel="006E2B6D">
          <w:rPr>
            <w:rFonts w:ascii="Times New Roman" w:eastAsia="標楷體" w:hAnsi="Times New Roman" w:cs="Times New Roman"/>
            <w:color w:val="000000"/>
            <w:lang w:val="en-US"/>
          </w:rPr>
          <w:delText xml:space="preserve">where </w:delText>
        </w:r>
        <w:r w:rsidR="00CC540E" w:rsidRPr="000017A3" w:rsidDel="006E2B6D">
          <w:rPr>
            <w:rFonts w:ascii="Times New Roman" w:eastAsia="標楷體" w:hAnsi="Times New Roman" w:cs="Times New Roman"/>
            <w:color w:val="000000"/>
            <w:lang w:val="en-US"/>
          </w:rPr>
          <w:delText>are deficient in analysis of</w:delText>
        </w:r>
      </w:del>
      <w:ins w:id="34" w:author="taili" w:date="2022-04-01T16:04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>constrain</w:t>
        </w:r>
      </w:ins>
      <w:r w:rsidR="00CC540E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r w:rsidR="002966D1">
        <w:rPr>
          <w:rFonts w:ascii="Times New Roman" w:eastAsia="標楷體" w:hAnsi="Times New Roman" w:cs="Times New Roman"/>
          <w:color w:val="000000"/>
          <w:lang w:val="en-US"/>
        </w:rPr>
        <w:t>seismic anisotropy</w:t>
      </w:r>
      <w:r w:rsidR="005F665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ins w:id="35" w:author="taili" w:date="2022-04-01T16:06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 xml:space="preserve">in great details </w:t>
        </w:r>
      </w:ins>
      <w:ins w:id="36" w:author="taili" w:date="2022-04-01T16:05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 xml:space="preserve">beneath </w:t>
        </w:r>
      </w:ins>
      <w:ins w:id="37" w:author="taili" w:date="2022-04-01T16:07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 xml:space="preserve">the region </w:t>
        </w:r>
      </w:ins>
      <w:r w:rsidR="005F6653">
        <w:rPr>
          <w:rFonts w:ascii="Times New Roman" w:eastAsia="標楷體" w:hAnsi="Times New Roman" w:cs="Times New Roman"/>
          <w:color w:val="000000"/>
          <w:lang w:val="en-US"/>
        </w:rPr>
        <w:t>and further</w:t>
      </w:r>
      <w:r w:rsidR="00AA042D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del w:id="38" w:author="taili" w:date="2022-04-01T16:05:00Z">
        <w:r w:rsidR="00AA042D" w:rsidRPr="003F3EE0" w:rsidDel="006E2B6D">
          <w:rPr>
            <w:rFonts w:ascii="Times New Roman" w:eastAsia="標楷體" w:hAnsi="Times New Roman" w:cs="Times New Roman"/>
            <w:color w:val="000000"/>
            <w:lang w:val="en-US"/>
          </w:rPr>
          <w:delText xml:space="preserve">understand </w:delText>
        </w:r>
      </w:del>
      <w:ins w:id="39" w:author="taili" w:date="2022-04-01T16:05:00Z">
        <w:r w:rsidR="006E2B6D">
          <w:rPr>
            <w:rFonts w:ascii="Times New Roman" w:eastAsia="標楷體" w:hAnsi="Times New Roman" w:cs="Times New Roman"/>
            <w:color w:val="000000"/>
            <w:lang w:val="en-US"/>
          </w:rPr>
          <w:t>explore</w:t>
        </w:r>
        <w:r w:rsidR="006E2B6D" w:rsidRPr="003F3EE0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commentRangeStart w:id="40"/>
      <w:r w:rsidR="00AA042D" w:rsidRPr="003F3EE0">
        <w:rPr>
          <w:rFonts w:ascii="Times New Roman" w:eastAsia="標楷體" w:hAnsi="Times New Roman" w:cs="Times New Roman"/>
          <w:color w:val="000000"/>
          <w:lang w:val="en-US"/>
        </w:rPr>
        <w:t xml:space="preserve">the relationship between </w:t>
      </w:r>
      <w:r w:rsidR="00AA042D">
        <w:rPr>
          <w:rFonts w:ascii="Times New Roman" w:eastAsia="標楷體" w:hAnsi="Times New Roman" w:cs="Times New Roman"/>
          <w:color w:val="000000"/>
          <w:lang w:val="en-US"/>
        </w:rPr>
        <w:t>asthenosphere and lithosphere</w:t>
      </w:r>
      <w:ins w:id="41" w:author="taili" w:date="2022-04-01T16:14:00Z">
        <w:r w:rsidR="000F0624">
          <w:rPr>
            <w:rFonts w:ascii="Times New Roman" w:eastAsia="標楷體" w:hAnsi="Times New Roman" w:cs="Times New Roman" w:hint="eastAsia"/>
            <w:color w:val="000000"/>
            <w:lang w:val="en-US"/>
          </w:rPr>
          <w:t xml:space="preserve"> a</w:t>
        </w:r>
        <w:r w:rsidR="000F0624">
          <w:rPr>
            <w:rFonts w:ascii="Times New Roman" w:eastAsia="標楷體" w:hAnsi="Times New Roman" w:cs="Times New Roman"/>
            <w:color w:val="000000"/>
            <w:lang w:val="en-US"/>
          </w:rPr>
          <w:t>ssociated with post-collisional volcanisms</w:t>
        </w:r>
      </w:ins>
      <w:r w:rsidR="005C2C0A">
        <w:rPr>
          <w:rFonts w:ascii="Times New Roman" w:eastAsia="標楷體" w:hAnsi="Times New Roman" w:cs="Times New Roman"/>
          <w:color w:val="000000"/>
          <w:lang w:val="en-US"/>
        </w:rPr>
        <w:t>.</w:t>
      </w:r>
      <w:commentRangeEnd w:id="40"/>
      <w:r w:rsidR="006E2B6D">
        <w:rPr>
          <w:rStyle w:val="aa"/>
        </w:rPr>
        <w:commentReference w:id="40"/>
      </w:r>
      <w:r w:rsidR="00AA042D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</w:p>
    <w:p w14:paraId="1E9FF213" w14:textId="0872C8A4" w:rsidR="00CC540E" w:rsidRPr="000017A3" w:rsidRDefault="004632FF" w:rsidP="00AA042D">
      <w:pPr>
        <w:spacing w:line="360" w:lineRule="auto"/>
        <w:ind w:firstLine="720"/>
        <w:jc w:val="both"/>
        <w:rPr>
          <w:rFonts w:ascii="Times New Roman" w:eastAsia="標楷體" w:hAnsi="Times New Roman" w:cs="Times New Roman"/>
          <w:color w:val="000000"/>
          <w:lang w:val="en-US"/>
        </w:rPr>
      </w:pPr>
      <w:ins w:id="42" w:author="taili" w:date="2022-04-01T16:23:00Z">
        <w:r>
          <w:rPr>
            <w:rFonts w:ascii="Times New Roman" w:eastAsia="標楷體" w:hAnsi="Times New Roman" w:cs="Times New Roman"/>
            <w:color w:val="000000"/>
            <w:lang w:val="en-US"/>
          </w:rPr>
          <w:t xml:space="preserve">In this study, </w:t>
        </w:r>
      </w:ins>
      <w:del w:id="43" w:author="taili" w:date="2022-04-01T16:23:00Z">
        <w:r w:rsidR="007D51A6" w:rsidDel="004632FF">
          <w:rPr>
            <w:rFonts w:ascii="Times New Roman" w:eastAsia="標楷體" w:hAnsi="Times New Roman" w:cs="Times New Roman"/>
            <w:color w:val="000000"/>
            <w:lang w:val="en-US"/>
          </w:rPr>
          <w:delText xml:space="preserve">We </w:delText>
        </w:r>
      </w:del>
      <w:ins w:id="44" w:author="taili" w:date="2022-04-01T16:23:00Z">
        <w:r>
          <w:rPr>
            <w:rFonts w:ascii="Times New Roman" w:eastAsia="標楷體" w:hAnsi="Times New Roman" w:cs="Times New Roman"/>
            <w:color w:val="000000"/>
            <w:lang w:val="en-US"/>
          </w:rPr>
          <w:t>w</w:t>
        </w:r>
        <w:r>
          <w:rPr>
            <w:rFonts w:ascii="Times New Roman" w:eastAsia="標楷體" w:hAnsi="Times New Roman" w:cs="Times New Roman"/>
            <w:color w:val="000000"/>
            <w:lang w:val="en-US"/>
          </w:rPr>
          <w:t xml:space="preserve">e </w:t>
        </w:r>
      </w:ins>
      <w:del w:id="45" w:author="taili" w:date="2022-04-01T16:24:00Z">
        <w:r w:rsidR="007C5758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 xml:space="preserve">mainly </w:delText>
        </w:r>
        <w:r w:rsidR="00CC540E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>us</w:delText>
        </w:r>
      </w:del>
      <w:del w:id="46" w:author="taili" w:date="2022-04-01T16:18:00Z">
        <w:r w:rsidR="00CC540E" w:rsidRPr="000017A3" w:rsidDel="000F0624">
          <w:rPr>
            <w:rFonts w:ascii="Times New Roman" w:eastAsia="標楷體" w:hAnsi="Times New Roman" w:cs="Times New Roman"/>
            <w:color w:val="000000"/>
            <w:lang w:val="en-US"/>
          </w:rPr>
          <w:delText>ed</w:delText>
        </w:r>
      </w:del>
      <w:del w:id="47" w:author="taili" w:date="2022-04-01T16:24:00Z">
        <w:r w:rsidR="00CC540E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 xml:space="preserve"> </w:delText>
        </w:r>
      </w:del>
      <w:del w:id="48" w:author="taili" w:date="2022-04-01T16:17:00Z">
        <w:r w:rsidR="007C5758" w:rsidRPr="000017A3" w:rsidDel="000F0624">
          <w:rPr>
            <w:rFonts w:ascii="Times New Roman" w:eastAsia="標楷體" w:hAnsi="Times New Roman" w:cs="Times New Roman"/>
            <w:color w:val="000000"/>
            <w:lang w:val="en-US"/>
          </w:rPr>
          <w:delText xml:space="preserve">the </w:delText>
        </w:r>
      </w:del>
      <w:del w:id="49" w:author="taili" w:date="2022-04-01T16:24:00Z">
        <w:r w:rsidR="007C5758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>broad</w:delText>
        </w:r>
        <w:r w:rsidR="00FE6451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>-</w:delText>
        </w:r>
        <w:r w:rsidR="007C5758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>band seismograph</w:delText>
        </w:r>
        <w:r w:rsidR="00953DA9" w:rsidDel="004632FF">
          <w:rPr>
            <w:rFonts w:ascii="Times New Roman" w:eastAsia="標楷體" w:hAnsi="Times New Roman" w:cs="Times New Roman"/>
            <w:color w:val="000000"/>
            <w:lang w:val="en-US"/>
          </w:rPr>
          <w:delText>s</w:delText>
        </w:r>
        <w:r w:rsidR="007C5758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 xml:space="preserve"> deployed in Georgia and Armenia in 2010-2020</w:delText>
        </w:r>
        <w:r w:rsidR="00953DA9" w:rsidDel="004632FF">
          <w:rPr>
            <w:rFonts w:ascii="Times New Roman" w:eastAsia="標楷體" w:hAnsi="Times New Roman" w:cs="Times New Roman"/>
            <w:color w:val="000000"/>
            <w:lang w:val="en-US"/>
          </w:rPr>
          <w:delText xml:space="preserve">. </w:delText>
        </w:r>
      </w:del>
      <w:del w:id="50" w:author="taili" w:date="2022-04-01T16:25:00Z">
        <w:r w:rsidR="00953DA9" w:rsidDel="004632FF">
          <w:rPr>
            <w:rFonts w:ascii="Times New Roman" w:eastAsia="標楷體" w:hAnsi="Times New Roman" w:cs="Times New Roman"/>
            <w:color w:val="000000"/>
            <w:lang w:val="en-US"/>
          </w:rPr>
          <w:delText>We chose</w:delText>
        </w:r>
        <w:r w:rsidR="007C5758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 xml:space="preserve"> </w:delText>
        </w:r>
        <w:r w:rsidR="00631287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>SK(K)S phase</w:delText>
        </w:r>
        <w:r w:rsidR="00075731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>s</w:delText>
        </w:r>
        <w:r w:rsidR="00631287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 xml:space="preserve"> of tele</w:delText>
        </w:r>
        <w:r w:rsidR="00916479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>-</w:delText>
        </w:r>
        <w:r w:rsidR="00631287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>seismic wave</w:delText>
        </w:r>
        <w:r w:rsidR="00645AA9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>s</w:delText>
        </w:r>
        <w:r w:rsidR="00631287" w:rsidRPr="000017A3" w:rsidDel="004632FF">
          <w:rPr>
            <w:rFonts w:ascii="Times New Roman" w:eastAsia="標楷體" w:hAnsi="Times New Roman" w:cs="Times New Roman"/>
            <w:color w:val="000000"/>
            <w:lang w:val="en-US"/>
          </w:rPr>
          <w:delText xml:space="preserve"> </w:delText>
        </w:r>
        <w:r w:rsidR="00953DA9" w:rsidDel="004632FF">
          <w:rPr>
            <w:rFonts w:ascii="Times New Roman" w:eastAsia="標楷體" w:hAnsi="Times New Roman" w:cs="Times New Roman"/>
            <w:color w:val="000000"/>
            <w:lang w:val="en-US"/>
          </w:rPr>
          <w:delText>and applied</w:delText>
        </w:r>
      </w:del>
      <w:ins w:id="51" w:author="taili" w:date="2022-04-01T17:02:00Z">
        <w:r w:rsidR="00733E40">
          <w:rPr>
            <w:rFonts w:ascii="Times New Roman" w:eastAsia="標楷體" w:hAnsi="Times New Roman" w:cs="Times New Roman"/>
            <w:color w:val="000000"/>
            <w:lang w:val="en-US"/>
          </w:rPr>
          <w:t>use</w:t>
        </w:r>
      </w:ins>
      <w:r w:rsidR="00953DA9">
        <w:rPr>
          <w:rFonts w:ascii="Times New Roman" w:eastAsia="標楷體" w:hAnsi="Times New Roman" w:cs="Times New Roman"/>
          <w:color w:val="000000"/>
          <w:lang w:val="en-US"/>
        </w:rPr>
        <w:t xml:space="preserve"> the shear-wave splitting (SWS)</w:t>
      </w:r>
      <w:ins w:id="52" w:author="taili" w:date="2022-04-01T16:25:00Z">
        <w:r>
          <w:rPr>
            <w:rFonts w:ascii="Times New Roman" w:eastAsia="標楷體" w:hAnsi="Times New Roman" w:cs="Times New Roman"/>
            <w:color w:val="000000"/>
            <w:lang w:val="en-US"/>
          </w:rPr>
          <w:t xml:space="preserve"> of</w:t>
        </w:r>
      </w:ins>
      <w:r w:rsidR="00953DA9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ins w:id="53" w:author="taili" w:date="2022-04-01T16:25:00Z">
        <w:r w:rsidRPr="000017A3">
          <w:rPr>
            <w:rFonts w:ascii="Times New Roman" w:eastAsia="標楷體" w:hAnsi="Times New Roman" w:cs="Times New Roman"/>
            <w:color w:val="000000"/>
            <w:lang w:val="en-US"/>
          </w:rPr>
          <w:t xml:space="preserve">SK(K)S phases </w:t>
        </w:r>
      </w:ins>
      <w:r w:rsidR="00953DA9">
        <w:rPr>
          <w:rFonts w:ascii="Times New Roman" w:eastAsia="標楷體" w:hAnsi="Times New Roman" w:cs="Times New Roman"/>
          <w:color w:val="000000"/>
          <w:lang w:val="en-US"/>
        </w:rPr>
        <w:t xml:space="preserve">to </w:t>
      </w:r>
      <w:del w:id="54" w:author="taili" w:date="2022-04-01T16:26:00Z">
        <w:r w:rsidR="00953DA9" w:rsidDel="004632FF">
          <w:rPr>
            <w:rFonts w:ascii="Times New Roman" w:eastAsia="標楷體" w:hAnsi="Times New Roman" w:cs="Times New Roman"/>
            <w:color w:val="000000"/>
            <w:lang w:val="en-US"/>
          </w:rPr>
          <w:delText xml:space="preserve">measure </w:delText>
        </w:r>
      </w:del>
      <w:ins w:id="55" w:author="taili" w:date="2022-04-01T16:26:00Z">
        <w:r>
          <w:rPr>
            <w:rFonts w:ascii="Times New Roman" w:eastAsia="標楷體" w:hAnsi="Times New Roman" w:cs="Times New Roman"/>
            <w:color w:val="000000"/>
            <w:lang w:val="en-US"/>
          </w:rPr>
          <w:t>estimate</w:t>
        </w:r>
        <w:r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r w:rsidR="00631287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the fast-direction and </w:t>
      </w:r>
      <w:r w:rsidR="0078056A">
        <w:rPr>
          <w:rFonts w:ascii="Times New Roman" w:eastAsia="標楷體" w:hAnsi="Times New Roman" w:cs="Times New Roman"/>
          <w:color w:val="000000"/>
          <w:lang w:val="en-US"/>
        </w:rPr>
        <w:t>delay</w:t>
      </w:r>
      <w:r w:rsidR="00631287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time </w:t>
      </w:r>
      <w:ins w:id="56" w:author="taili" w:date="2022-04-01T16:41:00Z"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>resulted from</w:t>
        </w:r>
      </w:ins>
      <w:del w:id="57" w:author="taili" w:date="2022-04-01T16:41:00Z">
        <w:r w:rsidR="00631287" w:rsidRPr="000017A3" w:rsidDel="00BE2830">
          <w:rPr>
            <w:rFonts w:ascii="Times New Roman" w:eastAsia="標楷體" w:hAnsi="Times New Roman" w:cs="Times New Roman"/>
            <w:color w:val="000000"/>
            <w:lang w:val="en-US"/>
          </w:rPr>
          <w:delText>of</w:delText>
        </w:r>
      </w:del>
      <w:r w:rsidR="00631287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seismic anisotropy</w:t>
      </w:r>
      <w:ins w:id="58" w:author="taili" w:date="2022-04-01T16:41:00Z"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 xml:space="preserve"> under </w:t>
        </w:r>
      </w:ins>
      <w:ins w:id="59" w:author="taili" w:date="2022-04-01T16:42:00Z"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 xml:space="preserve">each </w:t>
        </w:r>
      </w:ins>
      <w:ins w:id="60" w:author="taili" w:date="2022-04-01T16:41:00Z"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>station</w:t>
        </w:r>
      </w:ins>
      <w:ins w:id="61" w:author="taili" w:date="2022-04-01T16:26:00Z">
        <w:r>
          <w:rPr>
            <w:rFonts w:ascii="Times New Roman" w:eastAsia="標楷體" w:hAnsi="Times New Roman" w:cs="Times New Roman"/>
            <w:color w:val="000000"/>
            <w:lang w:val="en-US"/>
          </w:rPr>
          <w:t xml:space="preserve"> for </w:t>
        </w:r>
      </w:ins>
      <w:ins w:id="62" w:author="taili" w:date="2022-04-01T16:27:00Z">
        <w:r>
          <w:rPr>
            <w:rFonts w:ascii="Times New Roman" w:eastAsia="標楷體" w:hAnsi="Times New Roman" w:cs="Times New Roman"/>
            <w:color w:val="000000"/>
            <w:lang w:val="en-US"/>
          </w:rPr>
          <w:t xml:space="preserve">events </w:t>
        </w:r>
      </w:ins>
      <w:ins w:id="63" w:author="taili" w:date="2022-04-01T16:29:00Z">
        <w:r>
          <w:rPr>
            <w:rFonts w:ascii="Times New Roman" w:eastAsia="標楷體" w:hAnsi="Times New Roman" w:cs="Times New Roman"/>
            <w:color w:val="000000"/>
            <w:lang w:val="en-US"/>
          </w:rPr>
          <w:t>recorded during</w:t>
        </w:r>
      </w:ins>
      <w:ins w:id="64" w:author="taili" w:date="2022-04-01T16:27:00Z">
        <w:r>
          <w:rPr>
            <w:rFonts w:ascii="Times New Roman" w:eastAsia="標楷體" w:hAnsi="Times New Roman" w:cs="Times New Roman"/>
            <w:color w:val="000000"/>
            <w:lang w:val="en-US"/>
          </w:rPr>
          <w:t xml:space="preserve"> 2010-2020</w:t>
        </w:r>
      </w:ins>
      <w:r w:rsidR="00631287" w:rsidRPr="000017A3">
        <w:rPr>
          <w:rFonts w:ascii="Times New Roman" w:eastAsia="標楷體" w:hAnsi="Times New Roman" w:cs="Times New Roman"/>
          <w:color w:val="000000"/>
          <w:lang w:val="en-US"/>
        </w:rPr>
        <w:t>.</w:t>
      </w:r>
      <w:commentRangeStart w:id="65"/>
      <w:r w:rsidR="00631287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del w:id="66" w:author="taili" w:date="2022-04-01T16:33:00Z">
        <w:r w:rsidR="00FE6451" w:rsidRPr="000017A3" w:rsidDel="0027384E">
          <w:rPr>
            <w:rFonts w:ascii="Times New Roman" w:eastAsia="標楷體" w:hAnsi="Times New Roman" w:cs="Times New Roman"/>
            <w:color w:val="000000"/>
            <w:lang w:val="en-US"/>
          </w:rPr>
          <w:delText>Especially</w:delText>
        </w:r>
      </w:del>
      <w:ins w:id="67" w:author="taili" w:date="2022-04-01T16:49:00Z">
        <w:r w:rsidR="00FD2571">
          <w:rPr>
            <w:rFonts w:ascii="Times New Roman" w:eastAsia="標楷體" w:hAnsi="Times New Roman" w:cs="Times New Roman"/>
            <w:color w:val="000000"/>
            <w:lang w:val="en-US"/>
          </w:rPr>
          <w:t>Mo</w:t>
        </w:r>
      </w:ins>
      <w:ins w:id="68" w:author="taili" w:date="2022-04-01T16:50:00Z">
        <w:r w:rsidR="00FD2571">
          <w:rPr>
            <w:rFonts w:ascii="Times New Roman" w:eastAsia="標楷體" w:hAnsi="Times New Roman" w:cs="Times New Roman"/>
            <w:color w:val="000000"/>
            <w:lang w:val="en-US"/>
          </w:rPr>
          <w:t>reover</w:t>
        </w:r>
      </w:ins>
      <w:r w:rsidR="00FE6451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, we </w:t>
      </w:r>
      <w:del w:id="69" w:author="taili" w:date="2022-04-01T16:34:00Z">
        <w:r w:rsidR="00504553" w:rsidDel="0027384E">
          <w:rPr>
            <w:rFonts w:ascii="Times New Roman" w:eastAsia="標楷體" w:hAnsi="Times New Roman" w:cs="Times New Roman"/>
            <w:color w:val="000000"/>
            <w:lang w:val="en-US"/>
          </w:rPr>
          <w:delText>utilized</w:delText>
        </w:r>
        <w:r w:rsidR="00FE6451" w:rsidRPr="000017A3" w:rsidDel="0027384E">
          <w:rPr>
            <w:rFonts w:ascii="Times New Roman" w:eastAsia="標楷體" w:hAnsi="Times New Roman" w:cs="Times New Roman"/>
            <w:color w:val="000000"/>
            <w:lang w:val="en-US"/>
          </w:rPr>
          <w:delText xml:space="preserve"> </w:delText>
        </w:r>
      </w:del>
      <w:ins w:id="70" w:author="taili" w:date="2022-04-01T16:34:00Z">
        <w:r w:rsidR="009C0464">
          <w:rPr>
            <w:rFonts w:ascii="Times New Roman" w:eastAsia="標楷體" w:hAnsi="Times New Roman" w:cs="Times New Roman"/>
            <w:color w:val="000000"/>
            <w:lang w:val="en-US"/>
          </w:rPr>
          <w:t>appl</w:t>
        </w:r>
      </w:ins>
      <w:ins w:id="71" w:author="taili" w:date="2022-04-01T17:01:00Z">
        <w:r w:rsidR="009C0464">
          <w:rPr>
            <w:rFonts w:ascii="Times New Roman" w:eastAsia="標楷體" w:hAnsi="Times New Roman" w:cs="Times New Roman"/>
            <w:color w:val="000000"/>
            <w:lang w:val="en-US"/>
          </w:rPr>
          <w:t>y</w:t>
        </w:r>
      </w:ins>
      <w:ins w:id="72" w:author="taili" w:date="2022-04-01T16:34:00Z">
        <w:r w:rsidR="0027384E" w:rsidRPr="000017A3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r w:rsidR="00FE6451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principal components analysis to improve </w:t>
      </w:r>
      <w:r w:rsidR="00953DA9">
        <w:rPr>
          <w:rFonts w:ascii="Times New Roman" w:eastAsia="標楷體" w:hAnsi="Times New Roman" w:cs="Times New Roman"/>
          <w:color w:val="000000"/>
          <w:lang w:val="en-US"/>
        </w:rPr>
        <w:t xml:space="preserve">our </w:t>
      </w:r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SWS </w:t>
      </w:r>
      <w:r w:rsidR="00504553">
        <w:rPr>
          <w:rFonts w:ascii="Times New Roman" w:eastAsia="標楷體" w:hAnsi="Times New Roman" w:cs="Times New Roman"/>
          <w:color w:val="000000"/>
          <w:lang w:val="en-US"/>
        </w:rPr>
        <w:t>measurement</w:t>
      </w:r>
      <w:ins w:id="73" w:author="taili" w:date="2022-04-01T16:34:00Z">
        <w:r w:rsidR="0027384E">
          <w:rPr>
            <w:rFonts w:ascii="Times New Roman" w:eastAsia="標楷體" w:hAnsi="Times New Roman" w:cs="Times New Roman"/>
            <w:color w:val="000000"/>
            <w:lang w:val="en-US"/>
          </w:rPr>
          <w:t xml:space="preserve"> on </w:t>
        </w:r>
      </w:ins>
      <w:ins w:id="74" w:author="taili" w:date="2022-04-01T16:35:00Z">
        <w:r w:rsidR="0027384E">
          <w:rPr>
            <w:rFonts w:ascii="Times New Roman" w:eastAsia="標楷體" w:hAnsi="Times New Roman" w:cs="Times New Roman"/>
            <w:color w:val="000000"/>
            <w:lang w:val="en-US"/>
          </w:rPr>
          <w:t>accessing linearity</w:t>
        </w:r>
      </w:ins>
      <w:ins w:id="75" w:author="taili" w:date="2022-04-01T16:34:00Z">
        <w:r w:rsidR="0027384E">
          <w:rPr>
            <w:rFonts w:ascii="Times New Roman" w:eastAsia="標楷體" w:hAnsi="Times New Roman" w:cs="Times New Roman"/>
            <w:color w:val="000000"/>
            <w:lang w:val="en-US"/>
          </w:rPr>
          <w:t xml:space="preserve"> of particle motion</w:t>
        </w:r>
      </w:ins>
      <w:r w:rsidR="00FE6451" w:rsidRPr="000017A3">
        <w:rPr>
          <w:rFonts w:ascii="Times New Roman" w:eastAsia="標楷體" w:hAnsi="Times New Roman" w:cs="Times New Roman"/>
          <w:color w:val="000000"/>
          <w:lang w:val="en-US"/>
        </w:rPr>
        <w:t>.</w:t>
      </w:r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commentRangeEnd w:id="65"/>
      <w:r w:rsidR="0027384E">
        <w:rPr>
          <w:rStyle w:val="aa"/>
        </w:rPr>
        <w:commentReference w:id="65"/>
      </w:r>
      <w:r w:rsidR="00631287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Totally, we </w:t>
      </w:r>
      <w:del w:id="76" w:author="taili" w:date="2022-04-01T16:46:00Z">
        <w:r w:rsidR="00631287" w:rsidRPr="000017A3" w:rsidDel="00BE2830">
          <w:rPr>
            <w:rFonts w:ascii="Times New Roman" w:eastAsia="標楷體" w:hAnsi="Times New Roman" w:cs="Times New Roman"/>
            <w:color w:val="000000"/>
            <w:lang w:val="en-US"/>
          </w:rPr>
          <w:delText xml:space="preserve">used </w:delText>
        </w:r>
      </w:del>
      <w:ins w:id="77" w:author="taili" w:date="2022-04-01T17:03:00Z">
        <w:r w:rsidR="00733E40">
          <w:rPr>
            <w:rFonts w:ascii="Times New Roman" w:eastAsia="標楷體" w:hAnsi="Times New Roman" w:cs="Times New Roman"/>
            <w:color w:val="000000"/>
            <w:lang w:val="en-US"/>
          </w:rPr>
          <w:t>accomplish</w:t>
        </w:r>
      </w:ins>
      <w:ins w:id="78" w:author="taili" w:date="2022-04-01T16:46:00Z">
        <w:r w:rsidR="00BE2830" w:rsidRPr="000017A3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r w:rsidR="00631287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46 stations and </w:t>
      </w:r>
      <w:r w:rsidR="008D3CDE">
        <w:rPr>
          <w:rFonts w:ascii="Times New Roman" w:eastAsia="標楷體" w:hAnsi="Times New Roman" w:cs="Times New Roman"/>
          <w:color w:val="000000"/>
          <w:lang w:val="en-US"/>
        </w:rPr>
        <w:t>1</w:t>
      </w:r>
      <w:r w:rsidR="00506B15">
        <w:rPr>
          <w:rFonts w:ascii="Times New Roman" w:eastAsia="標楷體" w:hAnsi="Times New Roman" w:cs="Times New Roman"/>
          <w:color w:val="000000"/>
          <w:lang w:val="en-US"/>
        </w:rPr>
        <w:t>346</w:t>
      </w:r>
      <w:r w:rsidR="00631287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ins w:id="79" w:author="taili" w:date="2022-04-01T16:47:00Z"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>high</w:t>
        </w:r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>-</w:t>
        </w:r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>quality</w:t>
        </w:r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ins w:id="80" w:author="taili" w:date="2022-04-01T16:46:00Z"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>measurements</w:t>
        </w:r>
      </w:ins>
      <w:ins w:id="81" w:author="taili" w:date="2022-04-01T16:45:00Z"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 xml:space="preserve"> of </w:t>
        </w:r>
      </w:ins>
      <w:del w:id="82" w:author="taili" w:date="2022-04-01T16:46:00Z">
        <w:r w:rsidR="00631287" w:rsidRPr="000017A3" w:rsidDel="00BE2830">
          <w:rPr>
            <w:rFonts w:ascii="Times New Roman" w:eastAsia="標楷體" w:hAnsi="Times New Roman" w:cs="Times New Roman"/>
            <w:color w:val="000000"/>
            <w:lang w:val="en-US"/>
          </w:rPr>
          <w:delText>shear wave</w:delText>
        </w:r>
        <w:r w:rsidR="00FE6451" w:rsidRPr="000017A3" w:rsidDel="00BE2830">
          <w:rPr>
            <w:rFonts w:ascii="Times New Roman" w:eastAsia="標楷體" w:hAnsi="Times New Roman" w:cs="Times New Roman"/>
            <w:color w:val="000000"/>
            <w:lang w:val="en-US"/>
          </w:rPr>
          <w:delText>s</w:delText>
        </w:r>
      </w:del>
      <w:ins w:id="83" w:author="taili" w:date="2022-04-01T16:46:00Z"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>SWS</w:t>
        </w:r>
      </w:ins>
      <w:r w:rsidR="00631287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del w:id="84" w:author="taili" w:date="2022-04-01T16:47:00Z">
        <w:r w:rsidR="002966D1" w:rsidDel="00BE2830">
          <w:rPr>
            <w:rFonts w:ascii="Times New Roman" w:eastAsia="標楷體" w:hAnsi="Times New Roman" w:cs="Times New Roman"/>
            <w:color w:val="000000"/>
            <w:lang w:val="en-US"/>
          </w:rPr>
          <w:delText xml:space="preserve">with high quality </w:delText>
        </w:r>
      </w:del>
      <w:r w:rsidR="00631287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to </w:t>
      </w:r>
      <w:r w:rsidR="00953DA9">
        <w:rPr>
          <w:rFonts w:ascii="Times New Roman" w:eastAsia="標楷體" w:hAnsi="Times New Roman" w:cs="Times New Roman"/>
          <w:color w:val="000000"/>
          <w:lang w:val="en-US"/>
        </w:rPr>
        <w:t>map</w:t>
      </w:r>
      <w:r w:rsidR="00631287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ins w:id="85" w:author="taili" w:date="2022-04-01T16:47:00Z"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 xml:space="preserve">out </w:t>
        </w:r>
      </w:ins>
      <w:r w:rsidR="00FE6451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the </w:t>
      </w:r>
      <w:ins w:id="86" w:author="taili" w:date="2022-04-01T16:48:00Z">
        <w:r w:rsidR="00FD2571">
          <w:rPr>
            <w:rFonts w:ascii="Times New Roman" w:eastAsia="標楷體" w:hAnsi="Times New Roman" w:cs="Times New Roman"/>
            <w:color w:val="000000"/>
            <w:lang w:val="en-US"/>
          </w:rPr>
          <w:t xml:space="preserve">lateral variation of S </w:t>
        </w:r>
      </w:ins>
      <w:r w:rsidR="00FE6451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anisotropy below the </w:t>
      </w:r>
      <w:del w:id="87" w:author="taili" w:date="2022-04-01T16:48:00Z">
        <w:r w:rsidR="00FE6451" w:rsidRPr="000017A3" w:rsidDel="00BE2830">
          <w:rPr>
            <w:rFonts w:ascii="Times New Roman" w:eastAsia="標楷體" w:hAnsi="Times New Roman" w:cs="Times New Roman"/>
            <w:color w:val="000000"/>
            <w:lang w:val="en-US"/>
          </w:rPr>
          <w:delText>station</w:delText>
        </w:r>
      </w:del>
      <w:ins w:id="88" w:author="taili" w:date="2022-04-01T16:48:00Z">
        <w:r w:rsidR="00BE2830">
          <w:rPr>
            <w:rFonts w:ascii="Times New Roman" w:eastAsia="標楷體" w:hAnsi="Times New Roman" w:cs="Times New Roman"/>
            <w:color w:val="000000"/>
            <w:lang w:val="en-US"/>
          </w:rPr>
          <w:t>study area</w:t>
        </w:r>
      </w:ins>
      <w:r w:rsidR="00FE6451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. </w:t>
      </w:r>
      <w:ins w:id="89" w:author="taili" w:date="2022-04-01T16:53:00Z">
        <w:r w:rsidR="005354D3">
          <w:rPr>
            <w:rFonts w:ascii="Times New Roman" w:eastAsia="標楷體" w:hAnsi="Times New Roman" w:cs="Times New Roman"/>
            <w:color w:val="000000"/>
            <w:lang w:val="en-US"/>
          </w:rPr>
          <w:t>The variation along depth</w:t>
        </w:r>
      </w:ins>
      <w:ins w:id="90" w:author="taili" w:date="2022-04-01T16:54:00Z">
        <w:r w:rsidR="005354D3">
          <w:rPr>
            <w:rFonts w:ascii="Times New Roman" w:eastAsia="標楷體" w:hAnsi="Times New Roman" w:cs="Times New Roman"/>
            <w:color w:val="000000"/>
            <w:lang w:val="en-US"/>
          </w:rPr>
          <w:t>, although difficult to constrain,</w:t>
        </w:r>
      </w:ins>
      <w:del w:id="91" w:author="taili" w:date="2022-04-01T16:54:00Z">
        <w:r w:rsidR="00AF7F62" w:rsidRPr="000017A3" w:rsidDel="005354D3">
          <w:rPr>
            <w:rFonts w:ascii="Times New Roman" w:eastAsia="標楷體" w:hAnsi="Times New Roman" w:cs="Times New Roman"/>
            <w:color w:val="000000"/>
            <w:lang w:val="en-US"/>
          </w:rPr>
          <w:delText>Furthermore</w:delText>
        </w:r>
      </w:del>
      <w:ins w:id="92" w:author="taili" w:date="2022-04-01T16:54:00Z">
        <w:r w:rsidR="005354D3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del w:id="93" w:author="taili" w:date="2022-04-01T16:54:00Z">
        <w:r w:rsidR="00AF7F62" w:rsidRPr="000017A3" w:rsidDel="005354D3">
          <w:rPr>
            <w:rFonts w:ascii="Times New Roman" w:eastAsia="標楷體" w:hAnsi="Times New Roman" w:cs="Times New Roman"/>
            <w:color w:val="000000"/>
            <w:lang w:val="en-US"/>
          </w:rPr>
          <w:delText>,</w:delText>
        </w:r>
      </w:del>
      <w:r w:rsidR="00AF7F6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del w:id="94" w:author="taili" w:date="2022-04-01T16:55:00Z">
        <w:r w:rsidR="00AF7F62" w:rsidRPr="000017A3" w:rsidDel="005354D3">
          <w:rPr>
            <w:rFonts w:ascii="Times New Roman" w:eastAsia="標楷體" w:hAnsi="Times New Roman" w:cs="Times New Roman"/>
            <w:color w:val="000000"/>
            <w:lang w:val="en-US"/>
          </w:rPr>
          <w:delText xml:space="preserve">we </w:delText>
        </w:r>
        <w:r w:rsidR="00953DA9" w:rsidDel="005354D3">
          <w:rPr>
            <w:rFonts w:ascii="Times New Roman" w:eastAsia="標楷體" w:hAnsi="Times New Roman" w:cs="Times New Roman"/>
            <w:color w:val="000000"/>
            <w:lang w:val="en-US"/>
          </w:rPr>
          <w:delText xml:space="preserve">also </w:delText>
        </w:r>
        <w:r w:rsidR="00AF7F62" w:rsidRPr="000017A3" w:rsidDel="005354D3">
          <w:rPr>
            <w:rFonts w:ascii="Times New Roman" w:eastAsia="標楷體" w:hAnsi="Times New Roman" w:cs="Times New Roman"/>
            <w:color w:val="000000"/>
            <w:lang w:val="en-US"/>
          </w:rPr>
          <w:delText>confirmed the</w:delText>
        </w:r>
      </w:del>
      <w:ins w:id="95" w:author="taili" w:date="2022-04-01T16:56:00Z">
        <w:r w:rsidR="005354D3">
          <w:rPr>
            <w:rFonts w:ascii="Times New Roman" w:eastAsia="標楷體" w:hAnsi="Times New Roman" w:cs="Times New Roman"/>
            <w:color w:val="000000"/>
            <w:lang w:val="en-US"/>
          </w:rPr>
          <w:t>is also</w:t>
        </w:r>
      </w:ins>
      <w:ins w:id="96" w:author="taili" w:date="2022-04-01T16:55:00Z">
        <w:r w:rsidR="005354D3">
          <w:rPr>
            <w:rFonts w:ascii="Times New Roman" w:eastAsia="標楷體" w:hAnsi="Times New Roman" w:cs="Times New Roman"/>
            <w:color w:val="000000"/>
            <w:lang w:val="en-US"/>
          </w:rPr>
          <w:t xml:space="preserve"> investigated</w:t>
        </w:r>
      </w:ins>
      <w:r w:rsidR="00AF7F6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ins w:id="97" w:author="taili" w:date="2022-04-01T16:56:00Z">
        <w:r w:rsidR="005354D3">
          <w:rPr>
            <w:rFonts w:ascii="Times New Roman" w:eastAsia="標楷體" w:hAnsi="Times New Roman" w:cs="Times New Roman"/>
            <w:color w:val="000000"/>
            <w:lang w:val="en-US"/>
          </w:rPr>
          <w:t xml:space="preserve">with </w:t>
        </w:r>
        <w:r w:rsidR="005354D3" w:rsidRPr="000017A3">
          <w:rPr>
            <w:rFonts w:ascii="Times New Roman" w:eastAsia="標楷體" w:hAnsi="Times New Roman" w:cs="Times New Roman"/>
            <w:color w:val="000000"/>
            <w:lang w:val="en-US"/>
          </w:rPr>
          <w:t>1-D forward modeling</w:t>
        </w:r>
        <w:r w:rsidR="005354D3" w:rsidRPr="000017A3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ins w:id="98" w:author="taili" w:date="2022-04-01T16:57:00Z">
        <w:r w:rsidR="005354D3">
          <w:rPr>
            <w:rFonts w:ascii="Times New Roman" w:eastAsia="標楷體" w:hAnsi="Times New Roman" w:cs="Times New Roman"/>
            <w:color w:val="000000"/>
            <w:lang w:val="en-US"/>
          </w:rPr>
          <w:t>(</w:t>
        </w:r>
      </w:ins>
      <w:ins w:id="99" w:author="taili" w:date="2022-04-01T16:58:00Z">
        <w:r w:rsidR="005354D3">
          <w:rPr>
            <w:rFonts w:ascii="Times New Roman" w:eastAsia="標楷體" w:hAnsi="Times New Roman" w:cs="Times New Roman"/>
            <w:color w:val="000000"/>
            <w:lang w:val="en-US"/>
          </w:rPr>
          <w:t>of two-layer anisotropy with different thickness</w:t>
        </w:r>
      </w:ins>
      <w:del w:id="100" w:author="taili" w:date="2022-04-01T16:58:00Z">
        <w:r w:rsidR="00AF7F62" w:rsidRPr="000017A3" w:rsidDel="005354D3">
          <w:rPr>
            <w:rFonts w:ascii="Times New Roman" w:eastAsia="標楷體" w:hAnsi="Times New Roman" w:cs="Times New Roman"/>
            <w:color w:val="000000"/>
            <w:lang w:val="en-US"/>
          </w:rPr>
          <w:delText>depth</w:delText>
        </w:r>
      </w:del>
      <w:r w:rsidR="00AF7F6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and strength of anisotropy</w:t>
      </w:r>
      <w:del w:id="101" w:author="taili" w:date="2022-04-01T16:57:00Z">
        <w:r w:rsidR="00AF7F62" w:rsidRPr="000017A3" w:rsidDel="005354D3">
          <w:rPr>
            <w:rFonts w:ascii="Times New Roman" w:eastAsia="標楷體" w:hAnsi="Times New Roman" w:cs="Times New Roman"/>
            <w:color w:val="000000"/>
            <w:lang w:val="en-US"/>
          </w:rPr>
          <w:delText xml:space="preserve"> via</w:delText>
        </w:r>
      </w:del>
      <w:ins w:id="102" w:author="taili" w:date="2022-04-01T16:57:00Z">
        <w:r w:rsidR="005354D3">
          <w:rPr>
            <w:rFonts w:ascii="Times New Roman" w:eastAsia="標楷體" w:hAnsi="Times New Roman" w:cs="Times New Roman"/>
            <w:color w:val="000000"/>
            <w:lang w:val="en-US"/>
          </w:rPr>
          <w:t>)</w:t>
        </w:r>
      </w:ins>
      <w:del w:id="103" w:author="taili" w:date="2022-04-01T16:57:00Z">
        <w:r w:rsidR="00AF7F62" w:rsidRPr="000017A3" w:rsidDel="005354D3">
          <w:rPr>
            <w:rFonts w:ascii="Times New Roman" w:eastAsia="標楷體" w:hAnsi="Times New Roman" w:cs="Times New Roman"/>
            <w:color w:val="000000"/>
            <w:lang w:val="en-US"/>
          </w:rPr>
          <w:delText xml:space="preserve"> </w:delText>
        </w:r>
      </w:del>
      <w:del w:id="104" w:author="taili" w:date="2022-04-01T16:56:00Z">
        <w:r w:rsidR="00AF7F62" w:rsidRPr="000017A3" w:rsidDel="005354D3">
          <w:rPr>
            <w:rFonts w:ascii="Times New Roman" w:eastAsia="標楷體" w:hAnsi="Times New Roman" w:cs="Times New Roman"/>
            <w:color w:val="000000"/>
            <w:lang w:val="en-US"/>
          </w:rPr>
          <w:delText>1-D forward modeling</w:delText>
        </w:r>
        <w:r w:rsidR="00AF7F62" w:rsidDel="005354D3">
          <w:rPr>
            <w:rFonts w:ascii="Times New Roman" w:eastAsia="標楷體" w:hAnsi="Times New Roman" w:cs="Times New Roman"/>
            <w:color w:val="000000"/>
            <w:lang w:val="en-US"/>
          </w:rPr>
          <w:delText xml:space="preserve"> because shear wave</w:delText>
        </w:r>
        <w:r w:rsidR="00F01102" w:rsidDel="005354D3">
          <w:rPr>
            <w:rFonts w:ascii="Times New Roman" w:eastAsia="標楷體" w:hAnsi="Times New Roman" w:cs="Times New Roman"/>
            <w:color w:val="000000"/>
            <w:lang w:val="en-US"/>
          </w:rPr>
          <w:delText>s have near-vertical path-integrated effect</w:delText>
        </w:r>
      </w:del>
      <w:r w:rsidR="00F01102">
        <w:rPr>
          <w:rFonts w:ascii="Times New Roman" w:eastAsia="標楷體" w:hAnsi="Times New Roman" w:cs="Times New Roman"/>
          <w:color w:val="000000"/>
          <w:lang w:val="en-US"/>
        </w:rPr>
        <w:t xml:space="preserve">. </w:t>
      </w:r>
    </w:p>
    <w:p w14:paraId="34209846" w14:textId="0D82CB04" w:rsidR="007C5758" w:rsidRDefault="00FE6451" w:rsidP="005469FB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lang w:val="en-US"/>
        </w:rPr>
      </w:pPr>
      <w:r w:rsidRPr="000017A3">
        <w:rPr>
          <w:rFonts w:ascii="Times New Roman" w:eastAsia="標楷體" w:hAnsi="Times New Roman" w:cs="Times New Roman"/>
          <w:color w:val="000000"/>
          <w:lang w:val="en-US"/>
        </w:rPr>
        <w:tab/>
        <w:t>The results of SWS indicate th</w:t>
      </w:r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>at</w:t>
      </w:r>
      <w:r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ins w:id="105" w:author="taili" w:date="2022-04-01T17:04:00Z">
        <w:r w:rsidR="00733E40">
          <w:rPr>
            <w:rFonts w:ascii="Times New Roman" w:eastAsia="標楷體" w:hAnsi="Times New Roman" w:cs="Times New Roman"/>
            <w:color w:val="000000"/>
            <w:lang w:val="en-US"/>
          </w:rPr>
          <w:t xml:space="preserve">the </w:t>
        </w:r>
      </w:ins>
      <w:del w:id="106" w:author="taili" w:date="2022-04-01T17:04:00Z">
        <w:r w:rsidR="00916479" w:rsidRPr="000017A3" w:rsidDel="00733E40">
          <w:rPr>
            <w:rFonts w:ascii="Times New Roman" w:eastAsia="標楷體" w:hAnsi="Times New Roman" w:cs="Times New Roman"/>
            <w:color w:val="000000"/>
            <w:lang w:val="en-US"/>
          </w:rPr>
          <w:delText xml:space="preserve">overall </w:delText>
        </w:r>
      </w:del>
      <w:r w:rsidRPr="000017A3">
        <w:rPr>
          <w:rFonts w:ascii="Times New Roman" w:eastAsia="標楷體" w:hAnsi="Times New Roman" w:cs="Times New Roman"/>
          <w:color w:val="000000"/>
          <w:lang w:val="en-US"/>
        </w:rPr>
        <w:t>fast-direction</w:t>
      </w:r>
      <w:ins w:id="107" w:author="taili" w:date="2022-04-01T17:16:00Z">
        <w:r w:rsidR="00637002">
          <w:rPr>
            <w:rFonts w:ascii="Times New Roman" w:eastAsia="標楷體" w:hAnsi="Times New Roman" w:cs="Times New Roman"/>
            <w:color w:val="000000"/>
            <w:lang w:val="en-US"/>
          </w:rPr>
          <w:t>s</w:t>
        </w:r>
      </w:ins>
      <w:r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ins w:id="108" w:author="taili" w:date="2022-04-01T17:18:00Z">
        <w:r w:rsidR="00A97E3F">
          <w:rPr>
            <w:rFonts w:ascii="Times New Roman" w:eastAsia="標楷體" w:hAnsi="Times New Roman" w:cs="Times New Roman"/>
            <w:color w:val="000000"/>
            <w:lang w:val="en-US"/>
          </w:rPr>
          <w:t xml:space="preserve">of the region </w:t>
        </w:r>
      </w:ins>
      <w:ins w:id="109" w:author="taili" w:date="2022-04-01T17:08:00Z">
        <w:r w:rsidR="00637002">
          <w:rPr>
            <w:rFonts w:ascii="Times New Roman" w:eastAsia="標楷體" w:hAnsi="Times New Roman" w:cs="Times New Roman"/>
            <w:color w:val="000000"/>
            <w:lang w:val="en-US"/>
          </w:rPr>
          <w:t xml:space="preserve">primarily </w:t>
        </w:r>
      </w:ins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>show</w:t>
      </w:r>
      <w:del w:id="110" w:author="taili" w:date="2022-04-01T17:16:00Z">
        <w:r w:rsidR="00636C92" w:rsidRPr="000017A3" w:rsidDel="00A97E3F">
          <w:rPr>
            <w:rFonts w:ascii="Times New Roman" w:eastAsia="標楷體" w:hAnsi="Times New Roman" w:cs="Times New Roman"/>
            <w:color w:val="000000"/>
            <w:lang w:val="en-US"/>
          </w:rPr>
          <w:delText>s</w:delText>
        </w:r>
      </w:del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NE-SW </w:t>
      </w:r>
      <w:del w:id="111" w:author="taili" w:date="2022-04-01T17:17:00Z">
        <w:r w:rsidR="00636C92" w:rsidRPr="000017A3" w:rsidDel="00A97E3F">
          <w:rPr>
            <w:rFonts w:ascii="Times New Roman" w:eastAsia="標楷體" w:hAnsi="Times New Roman" w:cs="Times New Roman"/>
            <w:color w:val="000000"/>
            <w:lang w:val="en-US"/>
          </w:rPr>
          <w:delText>direction</w:delText>
        </w:r>
        <w:r w:rsidR="00645AA9" w:rsidRPr="000017A3" w:rsidDel="00A97E3F">
          <w:rPr>
            <w:rFonts w:ascii="Times New Roman" w:eastAsia="標楷體" w:hAnsi="Times New Roman" w:cs="Times New Roman"/>
            <w:color w:val="000000"/>
            <w:lang w:val="en-US"/>
          </w:rPr>
          <w:delText xml:space="preserve"> </w:delText>
        </w:r>
      </w:del>
      <w:ins w:id="112" w:author="taili" w:date="2022-04-01T17:17:00Z">
        <w:r w:rsidR="00A97E3F">
          <w:rPr>
            <w:rFonts w:ascii="Times New Roman" w:eastAsia="標楷體" w:hAnsi="Times New Roman" w:cs="Times New Roman"/>
            <w:color w:val="000000"/>
            <w:lang w:val="en-US"/>
          </w:rPr>
          <w:t>orientation</w:t>
        </w:r>
        <w:r w:rsidR="00A97E3F" w:rsidRPr="000017A3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r w:rsidR="00645AA9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which is subparallel with </w:t>
      </w:r>
      <w:ins w:id="113" w:author="taili" w:date="2022-04-01T17:05:00Z">
        <w:r w:rsidR="00733E40">
          <w:rPr>
            <w:rFonts w:ascii="Times New Roman" w:eastAsia="標楷體" w:hAnsi="Times New Roman" w:cs="Times New Roman"/>
            <w:color w:val="000000"/>
            <w:lang w:val="en-US"/>
          </w:rPr>
          <w:t xml:space="preserve">the </w:t>
        </w:r>
      </w:ins>
      <w:r w:rsidR="00645AA9" w:rsidRPr="000017A3">
        <w:rPr>
          <w:rFonts w:ascii="Times New Roman" w:eastAsia="標楷體" w:hAnsi="Times New Roman" w:cs="Times New Roman"/>
          <w:color w:val="000000"/>
          <w:lang w:val="en-US"/>
        </w:rPr>
        <w:t>absolute plate motion</w:t>
      </w:r>
      <w:r w:rsidR="00D82E48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. </w:t>
      </w:r>
      <w:del w:id="114" w:author="taili" w:date="2022-04-01T17:18:00Z">
        <w:r w:rsidR="00D82E48" w:rsidRPr="000017A3" w:rsidDel="00A97E3F">
          <w:rPr>
            <w:rFonts w:ascii="Times New Roman" w:eastAsia="標楷體" w:hAnsi="Times New Roman" w:cs="Times New Roman"/>
            <w:color w:val="000000"/>
            <w:lang w:val="en-US"/>
          </w:rPr>
          <w:delText>Moreover</w:delText>
        </w:r>
      </w:del>
      <w:ins w:id="115" w:author="taili" w:date="2022-04-01T17:18:00Z">
        <w:r w:rsidR="00A97E3F">
          <w:rPr>
            <w:rFonts w:ascii="Times New Roman" w:eastAsia="標楷體" w:hAnsi="Times New Roman" w:cs="Times New Roman"/>
            <w:color w:val="000000"/>
            <w:lang w:val="en-US"/>
          </w:rPr>
          <w:t>However</w:t>
        </w:r>
      </w:ins>
      <w:r w:rsidR="00D82E48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, </w:t>
      </w:r>
      <w:ins w:id="116" w:author="taili" w:date="2022-04-01T17:19:00Z">
        <w:r w:rsidR="00A97E3F">
          <w:rPr>
            <w:rFonts w:ascii="Times New Roman" w:eastAsia="標楷體" w:hAnsi="Times New Roman" w:cs="Times New Roman"/>
            <w:color w:val="000000"/>
            <w:lang w:val="en-US"/>
          </w:rPr>
          <w:t xml:space="preserve">the </w:t>
        </w:r>
      </w:ins>
      <w:r w:rsidR="00A756A3">
        <w:rPr>
          <w:rFonts w:ascii="Times New Roman" w:eastAsia="標楷體" w:hAnsi="Times New Roman" w:cs="Times New Roman"/>
          <w:color w:val="000000"/>
          <w:lang w:val="en-US"/>
        </w:rPr>
        <w:t xml:space="preserve">delay </w:t>
      </w:r>
      <w:r w:rsidR="00636C92" w:rsidRPr="000017A3">
        <w:rPr>
          <w:rFonts w:ascii="Times New Roman" w:eastAsia="標楷體" w:hAnsi="Times New Roman" w:cs="Times New Roman" w:hint="eastAsia"/>
          <w:color w:val="000000"/>
          <w:lang w:val="en-US"/>
        </w:rPr>
        <w:t>t</w:t>
      </w:r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ime </w:t>
      </w:r>
      <w:ins w:id="117" w:author="taili" w:date="2022-04-01T17:19:00Z">
        <w:r w:rsidR="00A97E3F" w:rsidRPr="000017A3">
          <w:rPr>
            <w:rFonts w:ascii="Times New Roman" w:eastAsia="標楷體" w:hAnsi="Times New Roman" w:cs="Times New Roman"/>
            <w:color w:val="000000"/>
            <w:lang w:val="en-US"/>
          </w:rPr>
          <w:t xml:space="preserve">decreases </w:t>
        </w:r>
      </w:ins>
      <w:r w:rsidR="00953DA9">
        <w:rPr>
          <w:rFonts w:ascii="Times New Roman" w:eastAsia="標楷體" w:hAnsi="Times New Roman" w:cs="Times New Roman"/>
          <w:color w:val="000000"/>
          <w:lang w:val="en-US"/>
        </w:rPr>
        <w:t>significantly</w:t>
      </w:r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del w:id="118" w:author="taili" w:date="2022-04-01T17:19:00Z">
        <w:r w:rsidR="00636C92" w:rsidRPr="000017A3" w:rsidDel="00A97E3F">
          <w:rPr>
            <w:rFonts w:ascii="Times New Roman" w:eastAsia="標楷體" w:hAnsi="Times New Roman" w:cs="Times New Roman"/>
            <w:color w:val="000000"/>
            <w:lang w:val="en-US"/>
          </w:rPr>
          <w:delText xml:space="preserve">decreases </w:delText>
        </w:r>
      </w:del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from </w:t>
      </w:r>
      <w:r w:rsidR="00D82E48" w:rsidRPr="000017A3">
        <w:rPr>
          <w:rFonts w:ascii="Times New Roman" w:eastAsia="標楷體" w:hAnsi="Times New Roman" w:cs="Times New Roman"/>
          <w:color w:val="000000"/>
          <w:lang w:val="en-US"/>
        </w:rPr>
        <w:t>1.06</w:t>
      </w:r>
      <w:ins w:id="119" w:author="taili" w:date="2022-04-01T17:19:00Z">
        <w:r w:rsidR="00A97E3F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s </w:t>
      </w:r>
      <w:ins w:id="120" w:author="taili" w:date="2022-04-01T17:21:00Z">
        <w:r w:rsidR="00A97E3F">
          <w:rPr>
            <w:rFonts w:ascii="Times New Roman" w:eastAsia="標楷體" w:hAnsi="Times New Roman" w:cs="Times New Roman"/>
            <w:color w:val="000000"/>
            <w:lang w:val="en-US"/>
          </w:rPr>
          <w:t xml:space="preserve">for stations </w:t>
        </w:r>
      </w:ins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in </w:t>
      </w:r>
      <w:r w:rsidR="00953DA9">
        <w:rPr>
          <w:rFonts w:ascii="Times New Roman" w:eastAsia="標楷體" w:hAnsi="Times New Roman" w:cs="Times New Roman"/>
          <w:color w:val="000000"/>
          <w:lang w:val="en-US"/>
        </w:rPr>
        <w:t>w</w:t>
      </w:r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estern Caucasus to </w:t>
      </w:r>
      <w:ins w:id="121" w:author="taili" w:date="2022-04-01T17:22:00Z">
        <w:r w:rsidR="00A97E3F">
          <w:rPr>
            <w:rFonts w:ascii="Times New Roman" w:eastAsia="標楷體" w:hAnsi="Times New Roman" w:cs="Times New Roman"/>
            <w:color w:val="000000"/>
            <w:lang w:val="en-US"/>
          </w:rPr>
          <w:t xml:space="preserve">nearly </w:t>
        </w:r>
      </w:ins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>0.</w:t>
      </w:r>
      <w:r w:rsidR="00D82E48" w:rsidRPr="000017A3">
        <w:rPr>
          <w:rFonts w:ascii="Times New Roman" w:eastAsia="標楷體" w:hAnsi="Times New Roman" w:cs="Times New Roman"/>
          <w:color w:val="000000"/>
          <w:lang w:val="en-US"/>
        </w:rPr>
        <w:t>7</w:t>
      </w:r>
      <w:ins w:id="122" w:author="taili" w:date="2022-04-01T17:19:00Z">
        <w:r w:rsidR="00A97E3F">
          <w:rPr>
            <w:rFonts w:ascii="Times New Roman" w:eastAsia="標楷體" w:hAnsi="Times New Roman" w:cs="Times New Roman"/>
            <w:color w:val="000000"/>
            <w:lang w:val="en-US"/>
          </w:rPr>
          <w:t xml:space="preserve">0 </w:t>
        </w:r>
      </w:ins>
      <w:r w:rsidR="00636C92"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s </w:t>
      </w:r>
      <w:r w:rsidR="00953DA9">
        <w:rPr>
          <w:rFonts w:ascii="Times New Roman" w:eastAsia="標楷體" w:hAnsi="Times New Roman" w:cs="Times New Roman"/>
          <w:color w:val="000000"/>
          <w:lang w:val="en-US"/>
        </w:rPr>
        <w:t>in southeastern Caucasus</w:t>
      </w:r>
      <w:del w:id="123" w:author="taili" w:date="2022-04-01T17:22:00Z">
        <w:r w:rsidR="00953DA9" w:rsidDel="00A97E3F">
          <w:rPr>
            <w:rFonts w:ascii="Times New Roman" w:eastAsia="標楷體" w:hAnsi="Times New Roman" w:cs="Times New Roman"/>
            <w:color w:val="000000"/>
            <w:lang w:val="en-US"/>
          </w:rPr>
          <w:delText>,</w:delText>
        </w:r>
      </w:del>
      <w:r w:rsidR="00953DA9">
        <w:rPr>
          <w:rFonts w:ascii="Times New Roman" w:eastAsia="標楷體" w:hAnsi="Times New Roman" w:cs="Times New Roman"/>
          <w:color w:val="000000"/>
          <w:lang w:val="en-US"/>
        </w:rPr>
        <w:t xml:space="preserve"> where </w:t>
      </w:r>
      <w:ins w:id="124" w:author="taili" w:date="2022-04-01T19:08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Quaternary-</w:t>
        </w:r>
      </w:ins>
      <w:ins w:id="125" w:author="taili" w:date="2022-04-01T19:09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Holocene</w:t>
        </w:r>
      </w:ins>
      <w:ins w:id="126" w:author="taili" w:date="2022-04-01T19:08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del w:id="127" w:author="taili" w:date="2022-04-01T17:22:00Z">
        <w:r w:rsidR="00504553" w:rsidDel="00A97E3F">
          <w:rPr>
            <w:rFonts w:ascii="Times New Roman" w:eastAsia="標楷體" w:hAnsi="Times New Roman" w:cs="Times New Roman"/>
            <w:color w:val="000000"/>
            <w:lang w:val="en-US"/>
          </w:rPr>
          <w:delText xml:space="preserve">were identified </w:delText>
        </w:r>
      </w:del>
      <w:r w:rsidR="00504553">
        <w:rPr>
          <w:rFonts w:ascii="Times New Roman" w:eastAsia="標楷體" w:hAnsi="Times New Roman" w:cs="Times New Roman"/>
          <w:color w:val="000000"/>
          <w:lang w:val="en-US"/>
        </w:rPr>
        <w:t>volcan</w:t>
      </w:r>
      <w:del w:id="128" w:author="taili" w:date="2022-04-01T17:22:00Z">
        <w:r w:rsidR="00504553" w:rsidDel="00A97E3F">
          <w:rPr>
            <w:rFonts w:ascii="Times New Roman" w:eastAsia="標楷體" w:hAnsi="Times New Roman" w:cs="Times New Roman"/>
            <w:color w:val="000000"/>
            <w:lang w:val="en-US"/>
          </w:rPr>
          <w:delText>o</w:delText>
        </w:r>
      </w:del>
      <w:ins w:id="129" w:author="taili" w:date="2022-04-01T19:08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oes</w:t>
        </w:r>
      </w:ins>
      <w:r w:rsidR="00504553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del w:id="130" w:author="taili" w:date="2022-04-01T19:08:00Z">
        <w:r w:rsidR="00504553" w:rsidDel="00D71701">
          <w:rPr>
            <w:rFonts w:ascii="Times New Roman" w:eastAsia="標楷體" w:hAnsi="Times New Roman" w:cs="Times New Roman"/>
            <w:color w:val="000000"/>
            <w:lang w:val="en-US"/>
          </w:rPr>
          <w:delText xml:space="preserve">plateau </w:delText>
        </w:r>
      </w:del>
      <w:ins w:id="131" w:author="taili" w:date="2022-04-01T19:09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 xml:space="preserve">are still active </w:t>
        </w:r>
      </w:ins>
      <w:r w:rsidR="00504553">
        <w:rPr>
          <w:rFonts w:ascii="Times New Roman" w:eastAsia="標楷體" w:hAnsi="Times New Roman" w:cs="Times New Roman"/>
          <w:color w:val="000000"/>
          <w:lang w:val="en-US"/>
        </w:rPr>
        <w:t xml:space="preserve">in Armenia. </w:t>
      </w:r>
      <w:r w:rsidR="00916479" w:rsidRPr="001F59AC">
        <w:rPr>
          <w:rFonts w:ascii="Times New Roman" w:eastAsia="標楷體" w:hAnsi="Times New Roman" w:cs="Times New Roman"/>
          <w:color w:val="000000"/>
          <w:lang w:val="en-US"/>
        </w:rPr>
        <w:t xml:space="preserve">We propose that </w:t>
      </w:r>
      <w:r w:rsidR="007D51A6" w:rsidRPr="001F59AC">
        <w:rPr>
          <w:rFonts w:ascii="Times New Roman" w:eastAsia="標楷體" w:hAnsi="Times New Roman" w:cs="Times New Roman"/>
          <w:color w:val="000000"/>
          <w:lang w:val="en-US"/>
        </w:rPr>
        <w:t xml:space="preserve">the </w:t>
      </w:r>
      <w:del w:id="132" w:author="taili" w:date="2022-04-01T19:16:00Z">
        <w:r w:rsidR="007D51A6" w:rsidRPr="001F59AC" w:rsidDel="00D71701">
          <w:rPr>
            <w:rFonts w:ascii="Times New Roman" w:eastAsia="標楷體" w:hAnsi="Times New Roman" w:cs="Times New Roman"/>
            <w:color w:val="000000"/>
            <w:lang w:val="en-US"/>
          </w:rPr>
          <w:delText>large</w:delText>
        </w:r>
        <w:r w:rsidR="001F59AC" w:rsidRPr="001F59AC" w:rsidDel="00D71701">
          <w:rPr>
            <w:rFonts w:ascii="Times New Roman" w:eastAsia="標楷體" w:hAnsi="Times New Roman" w:cs="Times New Roman"/>
            <w:color w:val="000000"/>
            <w:lang w:val="en-US"/>
          </w:rPr>
          <w:delText>-</w:delText>
        </w:r>
        <w:r w:rsidR="007D51A6" w:rsidRPr="001F59AC" w:rsidDel="00D71701">
          <w:rPr>
            <w:rFonts w:ascii="Times New Roman" w:eastAsia="標楷體" w:hAnsi="Times New Roman" w:cs="Times New Roman"/>
            <w:color w:val="000000"/>
            <w:lang w:val="en-US"/>
          </w:rPr>
          <w:delText>scale</w:delText>
        </w:r>
      </w:del>
      <w:ins w:id="133" w:author="taili" w:date="2022-04-01T19:16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prevailing</w:t>
        </w:r>
      </w:ins>
      <w:r w:rsidR="00AF7F62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ins w:id="134" w:author="taili" w:date="2022-04-01T19:13:00Z">
        <w:r w:rsidR="00D71701">
          <w:rPr>
            <w:rFonts w:ascii="Times New Roman" w:eastAsia="標楷體" w:hAnsi="Times New Roman" w:cs="Times New Roman" w:hint="eastAsia"/>
            <w:color w:val="000000"/>
            <w:lang w:val="en-US"/>
          </w:rPr>
          <w:t>N</w:t>
        </w:r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 xml:space="preserve">E-SW </w:t>
        </w:r>
      </w:ins>
      <w:r w:rsidR="001F59AC">
        <w:rPr>
          <w:rFonts w:ascii="Times New Roman" w:eastAsia="標楷體" w:hAnsi="Times New Roman" w:cs="Times New Roman"/>
          <w:color w:val="000000"/>
          <w:lang w:val="en-US"/>
        </w:rPr>
        <w:t xml:space="preserve">seismic anisotropy </w:t>
      </w:r>
      <w:del w:id="135" w:author="taili" w:date="2022-04-01T19:17:00Z">
        <w:r w:rsidR="007D51A6" w:rsidRPr="001F59AC" w:rsidDel="00D71701">
          <w:rPr>
            <w:rFonts w:ascii="Times New Roman" w:eastAsia="標楷體" w:hAnsi="Times New Roman" w:cs="Times New Roman"/>
            <w:color w:val="000000"/>
            <w:lang w:val="en-US"/>
          </w:rPr>
          <w:delText xml:space="preserve">is </w:delText>
        </w:r>
      </w:del>
      <w:ins w:id="136" w:author="taili" w:date="2022-04-01T19:17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represent large-scale</w:t>
        </w:r>
      </w:ins>
      <w:ins w:id="137" w:author="taili" w:date="2022-04-01T19:10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del w:id="138" w:author="taili" w:date="2022-04-01T19:11:00Z">
        <w:r w:rsidR="001F59AC" w:rsidRPr="001F59AC" w:rsidDel="00D71701">
          <w:rPr>
            <w:rFonts w:ascii="Times New Roman" w:eastAsia="標楷體" w:hAnsi="Times New Roman" w:cs="Times New Roman"/>
            <w:color w:val="000000"/>
            <w:lang w:val="en-US"/>
          </w:rPr>
          <w:delText xml:space="preserve">asthenosphere </w:delText>
        </w:r>
      </w:del>
      <w:ins w:id="139" w:author="taili" w:date="2022-04-01T19:11:00Z">
        <w:r w:rsidR="00D71701" w:rsidRPr="001F59AC">
          <w:rPr>
            <w:rFonts w:ascii="Times New Roman" w:eastAsia="標楷體" w:hAnsi="Times New Roman" w:cs="Times New Roman"/>
            <w:color w:val="000000"/>
            <w:lang w:val="en-US"/>
          </w:rPr>
          <w:t>asthenospher</w:t>
        </w:r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ic flow</w:t>
        </w:r>
        <w:r w:rsidR="00D71701" w:rsidRPr="001F59AC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ins w:id="140" w:author="taili" w:date="2022-04-01T19:17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>in the Caucasus</w:t>
        </w:r>
      </w:ins>
      <w:ins w:id="141" w:author="taili" w:date="2022-04-01T19:18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 xml:space="preserve">-Anatolia region; </w:t>
        </w:r>
      </w:ins>
      <w:del w:id="142" w:author="taili" w:date="2022-04-01T19:10:00Z">
        <w:r w:rsidR="001F59AC" w:rsidRPr="001F59AC" w:rsidDel="00D71701">
          <w:rPr>
            <w:rFonts w:ascii="Times New Roman" w:eastAsia="標楷體" w:hAnsi="Times New Roman" w:cs="Times New Roman"/>
            <w:color w:val="000000"/>
            <w:lang w:val="en-US"/>
          </w:rPr>
          <w:delText xml:space="preserve">dominate </w:delText>
        </w:r>
      </w:del>
      <w:del w:id="143" w:author="taili" w:date="2022-04-01T19:13:00Z">
        <w:r w:rsidR="001F59AC" w:rsidRPr="001F59AC" w:rsidDel="00D71701">
          <w:rPr>
            <w:rFonts w:ascii="Times New Roman" w:eastAsia="標楷體" w:hAnsi="Times New Roman" w:cs="Times New Roman"/>
            <w:color w:val="000000"/>
            <w:lang w:val="en-US"/>
          </w:rPr>
          <w:delText>and</w:delText>
        </w:r>
      </w:del>
      <w:ins w:id="144" w:author="taili" w:date="2022-04-01T19:13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while</w:t>
        </w:r>
      </w:ins>
      <w:r w:rsidR="001F59AC" w:rsidRPr="001F59AC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ins w:id="145" w:author="taili" w:date="2022-04-01T19:12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 xml:space="preserve">the </w:t>
        </w:r>
      </w:ins>
      <w:del w:id="146" w:author="taili" w:date="2022-04-01T19:12:00Z">
        <w:r w:rsidR="00C45C6D" w:rsidRPr="001F59AC" w:rsidDel="00D71701">
          <w:rPr>
            <w:rFonts w:ascii="Times New Roman" w:eastAsia="標楷體" w:hAnsi="Times New Roman" w:cs="Times New Roman"/>
            <w:color w:val="000000"/>
            <w:lang w:val="en-US"/>
          </w:rPr>
          <w:delText xml:space="preserve">obvious </w:delText>
        </w:r>
      </w:del>
      <w:ins w:id="147" w:author="taili" w:date="2022-04-01T19:13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sig</w:t>
        </w:r>
      </w:ins>
      <w:ins w:id="148" w:author="taili" w:date="2022-04-01T19:14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nificant</w:t>
        </w:r>
      </w:ins>
      <w:ins w:id="149" w:author="taili" w:date="2022-04-01T19:12:00Z">
        <w:r w:rsidR="00D71701" w:rsidRPr="001F59AC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del w:id="150" w:author="taili" w:date="2022-04-01T19:12:00Z">
        <w:r w:rsidR="00C45C6D" w:rsidRPr="001F59AC" w:rsidDel="00D71701">
          <w:rPr>
            <w:rFonts w:ascii="Times New Roman" w:eastAsia="標楷體" w:hAnsi="Times New Roman" w:cs="Times New Roman"/>
            <w:color w:val="000000"/>
            <w:lang w:val="en-US"/>
          </w:rPr>
          <w:delText>variation</w:delText>
        </w:r>
        <w:r w:rsidR="00C45C6D" w:rsidDel="00D71701">
          <w:rPr>
            <w:rFonts w:ascii="Times New Roman" w:eastAsia="標楷體" w:hAnsi="Times New Roman" w:cs="Times New Roman"/>
            <w:color w:val="000000"/>
            <w:lang w:val="en-US"/>
          </w:rPr>
          <w:delText xml:space="preserve"> of</w:delText>
        </w:r>
      </w:del>
      <w:ins w:id="151" w:author="taili" w:date="2022-04-01T19:12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change in</w:t>
        </w:r>
      </w:ins>
      <w:r w:rsidR="00C45C6D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del w:id="152" w:author="taili" w:date="2022-04-01T19:14:00Z">
        <w:r w:rsidR="00C45C6D" w:rsidDel="00D71701">
          <w:rPr>
            <w:rFonts w:ascii="Times New Roman" w:eastAsia="標楷體" w:hAnsi="Times New Roman" w:cs="Times New Roman"/>
            <w:color w:val="000000"/>
            <w:lang w:val="en-US"/>
          </w:rPr>
          <w:delText xml:space="preserve">strength </w:delText>
        </w:r>
      </w:del>
      <w:ins w:id="153" w:author="taili" w:date="2022-04-01T19:14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split time</w:t>
        </w:r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r w:rsidR="00AF7F62">
        <w:rPr>
          <w:rFonts w:ascii="Times New Roman" w:eastAsia="標楷體" w:hAnsi="Times New Roman" w:cs="Times New Roman"/>
          <w:color w:val="000000"/>
          <w:lang w:val="en-US"/>
        </w:rPr>
        <w:t xml:space="preserve">may be </w:t>
      </w:r>
      <w:del w:id="154" w:author="taili" w:date="2022-04-01T19:15:00Z">
        <w:r w:rsidR="00AF7F62" w:rsidDel="00D71701">
          <w:rPr>
            <w:rFonts w:ascii="Times New Roman" w:eastAsia="標楷體" w:hAnsi="Times New Roman" w:cs="Times New Roman"/>
            <w:color w:val="000000"/>
            <w:lang w:val="en-US"/>
          </w:rPr>
          <w:delText>related to</w:delText>
        </w:r>
      </w:del>
      <w:ins w:id="155" w:author="taili" w:date="2022-04-01T19:22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>disturbed</w:t>
        </w:r>
      </w:ins>
      <w:ins w:id="156" w:author="taili" w:date="2022-04-01T19:15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 xml:space="preserve"> by</w:t>
        </w:r>
      </w:ins>
      <w:r w:rsidR="00AF7F62">
        <w:rPr>
          <w:rFonts w:ascii="Times New Roman" w:eastAsia="標楷體" w:hAnsi="Times New Roman" w:cs="Times New Roman"/>
          <w:color w:val="000000"/>
          <w:lang w:val="en-US"/>
        </w:rPr>
        <w:t xml:space="preserve"> </w:t>
      </w:r>
      <w:ins w:id="157" w:author="taili" w:date="2022-04-01T19:22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 xml:space="preserve">mantle </w:t>
        </w:r>
      </w:ins>
      <w:ins w:id="158" w:author="taili" w:date="2022-04-01T19:19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>up-well</w:t>
        </w:r>
      </w:ins>
      <w:ins w:id="159" w:author="taili" w:date="2022-04-01T19:22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 xml:space="preserve"> of </w:t>
        </w:r>
      </w:ins>
      <w:r w:rsidR="00C45C6D">
        <w:rPr>
          <w:rFonts w:ascii="Times New Roman" w:eastAsia="標楷體" w:hAnsi="Times New Roman" w:cs="Times New Roman"/>
          <w:color w:val="000000"/>
          <w:lang w:val="en-US"/>
        </w:rPr>
        <w:t xml:space="preserve">small-scale </w:t>
      </w:r>
      <w:del w:id="160" w:author="taili" w:date="2022-04-01T19:15:00Z">
        <w:r w:rsidR="007B7B17" w:rsidRPr="001F59AC" w:rsidDel="00D71701">
          <w:rPr>
            <w:rFonts w:ascii="Times New Roman" w:eastAsia="標楷體" w:hAnsi="Times New Roman" w:cs="Times New Roman"/>
            <w:color w:val="000000"/>
            <w:lang w:val="en-US"/>
          </w:rPr>
          <w:delText>thermal anomaly caused by upwelling</w:delText>
        </w:r>
      </w:del>
      <w:ins w:id="161" w:author="taili" w:date="2022-04-01T19:15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convect</w:t>
        </w:r>
      </w:ins>
      <w:ins w:id="162" w:author="taili" w:date="2022-04-01T19:16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ion</w:t>
        </w:r>
      </w:ins>
      <w:ins w:id="163" w:author="taili" w:date="2022-04-01T19:24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>s</w:t>
        </w:r>
      </w:ins>
      <w:del w:id="164" w:author="taili" w:date="2022-04-01T19:22:00Z">
        <w:r w:rsidR="007B7B17" w:rsidRPr="001F59AC" w:rsidDel="00187133">
          <w:rPr>
            <w:rFonts w:ascii="Times New Roman" w:eastAsia="標楷體" w:hAnsi="Times New Roman" w:cs="Times New Roman"/>
            <w:color w:val="000000"/>
            <w:lang w:val="en-US"/>
          </w:rPr>
          <w:delText xml:space="preserve"> </w:delText>
        </w:r>
      </w:del>
      <w:ins w:id="165" w:author="taili" w:date="2022-04-01T19:20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ins w:id="166" w:author="taili" w:date="2022-04-01T19:23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>right under</w:t>
        </w:r>
      </w:ins>
      <w:del w:id="167" w:author="taili" w:date="2022-04-01T19:20:00Z">
        <w:r w:rsidR="007B7B17" w:rsidRPr="001F59AC" w:rsidDel="00187133">
          <w:rPr>
            <w:rFonts w:ascii="Times New Roman" w:eastAsia="標楷體" w:hAnsi="Times New Roman" w:cs="Times New Roman"/>
            <w:color w:val="000000"/>
            <w:lang w:val="en-US"/>
          </w:rPr>
          <w:delText xml:space="preserve">of </w:delText>
        </w:r>
      </w:del>
      <w:ins w:id="168" w:author="taili" w:date="2022-04-01T19:20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 xml:space="preserve"> the thinned lithosphere</w:t>
        </w:r>
        <w:r w:rsidR="00187133" w:rsidRPr="001F59AC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del w:id="169" w:author="taili" w:date="2022-04-01T19:20:00Z">
        <w:r w:rsidR="007B7B17" w:rsidRPr="001F59AC" w:rsidDel="00187133">
          <w:rPr>
            <w:rFonts w:ascii="Times New Roman" w:eastAsia="標楷體" w:hAnsi="Times New Roman" w:cs="Times New Roman"/>
            <w:color w:val="000000"/>
            <w:lang w:val="en-US"/>
          </w:rPr>
          <w:delText>upper mantle</w:delText>
        </w:r>
      </w:del>
      <w:ins w:id="170" w:author="taili" w:date="2022-04-01T19:24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>associated with</w:t>
        </w:r>
      </w:ins>
      <w:ins w:id="171" w:author="taili" w:date="2022-04-01T19:16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 xml:space="preserve"> </w:t>
        </w:r>
      </w:ins>
      <w:ins w:id="172" w:author="taili" w:date="2022-04-01T19:24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>post-</w:t>
        </w:r>
        <w:bookmarkStart w:id="173" w:name="_GoBack"/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 xml:space="preserve">collisional </w:t>
        </w:r>
      </w:ins>
      <w:bookmarkEnd w:id="173"/>
      <w:ins w:id="174" w:author="taili" w:date="2022-04-01T19:16:00Z">
        <w:r w:rsidR="00D71701">
          <w:rPr>
            <w:rFonts w:ascii="Times New Roman" w:eastAsia="標楷體" w:hAnsi="Times New Roman" w:cs="Times New Roman"/>
            <w:color w:val="000000"/>
            <w:lang w:val="en-US"/>
          </w:rPr>
          <w:t>volcan</w:t>
        </w:r>
      </w:ins>
      <w:ins w:id="175" w:author="taili" w:date="2022-04-01T19:24:00Z">
        <w:r w:rsidR="00187133">
          <w:rPr>
            <w:rFonts w:ascii="Times New Roman" w:eastAsia="標楷體" w:hAnsi="Times New Roman" w:cs="Times New Roman"/>
            <w:color w:val="000000"/>
            <w:lang w:val="en-US"/>
          </w:rPr>
          <w:t>oes</w:t>
        </w:r>
      </w:ins>
      <w:r w:rsidR="001F454E">
        <w:rPr>
          <w:rFonts w:ascii="Times New Roman" w:eastAsia="標楷體" w:hAnsi="Times New Roman" w:cs="Times New Roman"/>
          <w:color w:val="000000"/>
          <w:lang w:val="en-US"/>
        </w:rPr>
        <w:t>.</w:t>
      </w:r>
    </w:p>
    <w:p w14:paraId="2FC1DFC0" w14:textId="77777777" w:rsidR="002966D1" w:rsidRPr="000017A3" w:rsidRDefault="002966D1" w:rsidP="00251F11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lang w:val="en-US"/>
        </w:rPr>
      </w:pPr>
    </w:p>
    <w:p w14:paraId="719C3876" w14:textId="2692AC7C" w:rsidR="00E812C0" w:rsidRDefault="00CC540E" w:rsidP="00251F11">
      <w:pPr>
        <w:spacing w:line="360" w:lineRule="auto"/>
        <w:rPr>
          <w:rFonts w:ascii="Times New Roman" w:eastAsia="標楷體" w:hAnsi="Times New Roman" w:cs="Times New Roman"/>
          <w:color w:val="000000"/>
          <w:lang w:val="en-US"/>
        </w:rPr>
      </w:pPr>
      <w:r w:rsidRPr="000017A3">
        <w:rPr>
          <w:rFonts w:ascii="Times New Roman" w:eastAsia="標楷體" w:hAnsi="Times New Roman" w:cs="Times New Roman" w:hint="eastAsia"/>
          <w:b/>
          <w:bCs/>
          <w:color w:val="000000"/>
          <w:lang w:val="en-US"/>
        </w:rPr>
        <w:t>K</w:t>
      </w:r>
      <w:r w:rsidRPr="000017A3">
        <w:rPr>
          <w:rFonts w:ascii="Times New Roman" w:eastAsia="標楷體" w:hAnsi="Times New Roman" w:cs="Times New Roman"/>
          <w:b/>
          <w:bCs/>
          <w:color w:val="000000"/>
          <w:lang w:val="en-US"/>
        </w:rPr>
        <w:t>eywords:</w:t>
      </w:r>
      <w:r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 Caucasus, </w:t>
      </w:r>
      <w:r w:rsidR="00916479" w:rsidRPr="000017A3">
        <w:rPr>
          <w:rFonts w:ascii="Times New Roman" w:eastAsia="標楷體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標楷體" w:hAnsi="Times New Roman" w:cs="Times New Roman"/>
          <w:color w:val="000000"/>
          <w:lang w:val="en-US"/>
        </w:rPr>
        <w:t xml:space="preserve">eismic anisotropy, </w:t>
      </w:r>
      <w:r w:rsidR="00916479" w:rsidRPr="000017A3">
        <w:rPr>
          <w:rFonts w:ascii="Times New Roman" w:eastAsia="標楷體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標楷體" w:hAnsi="Times New Roman" w:cs="Times New Roman"/>
          <w:color w:val="000000"/>
          <w:lang w:val="en-US"/>
        </w:rPr>
        <w:t>hear-wave splitting</w:t>
      </w:r>
      <w:r w:rsidR="00FE6451" w:rsidRPr="000017A3">
        <w:rPr>
          <w:rFonts w:ascii="Times New Roman" w:eastAsia="標楷體" w:hAnsi="Times New Roman" w:cs="Times New Roman"/>
          <w:color w:val="000000"/>
          <w:lang w:val="en-US"/>
        </w:rPr>
        <w:t>,</w:t>
      </w:r>
      <w:r w:rsidR="008D3CDE">
        <w:rPr>
          <w:rFonts w:ascii="Times New Roman" w:eastAsia="標楷體" w:hAnsi="Times New Roman" w:cs="Times New Roman"/>
          <w:color w:val="000000"/>
          <w:lang w:val="en-US"/>
        </w:rPr>
        <w:t xml:space="preserve"> asthenosphere</w:t>
      </w:r>
    </w:p>
    <w:p w14:paraId="585C6841" w14:textId="3BBCD56B" w:rsidR="005F2042" w:rsidRPr="005F2042" w:rsidRDefault="005F2042" w:rsidP="00251F11">
      <w:pPr>
        <w:spacing w:line="360" w:lineRule="auto"/>
        <w:rPr>
          <w:rFonts w:ascii="Times New Roman" w:eastAsia="標楷體" w:hAnsi="Times New Roman" w:cs="Times New Roman"/>
          <w:color w:val="000000"/>
          <w:lang w:val="en-US"/>
        </w:rPr>
      </w:pPr>
      <w:r>
        <w:rPr>
          <w:rFonts w:ascii="Times New Roman" w:eastAsia="標楷體" w:hAnsi="Times New Roman" w:cs="Times New Roman" w:hint="eastAsia"/>
          <w:color w:val="000000"/>
          <w:lang w:val="en-US"/>
        </w:rPr>
        <w:t>＊</w:t>
      </w:r>
      <w:r>
        <w:rPr>
          <w:rFonts w:ascii="Times New Roman" w:eastAsia="標楷體" w:hAnsi="Times New Roman" w:cs="Times New Roman"/>
          <w:color w:val="000000"/>
          <w:lang w:val="en-US"/>
        </w:rPr>
        <w:t>oral/ Session: GS-</w:t>
      </w:r>
      <w:r>
        <w:rPr>
          <w:rFonts w:ascii="Times New Roman" w:eastAsia="標楷體" w:hAnsi="Times New Roman" w:cs="Times New Roman" w:hint="eastAsia"/>
          <w:color w:val="000000"/>
          <w:lang w:val="en-US"/>
        </w:rPr>
        <w:t>S</w:t>
      </w:r>
      <w:r>
        <w:rPr>
          <w:rFonts w:ascii="Times New Roman" w:eastAsia="標楷體" w:hAnsi="Times New Roman" w:cs="Times New Roman"/>
          <w:color w:val="000000"/>
          <w:lang w:val="en-US"/>
        </w:rPr>
        <w:t xml:space="preserve">4 </w:t>
      </w:r>
      <w:r>
        <w:rPr>
          <w:rFonts w:ascii="Times New Roman" w:eastAsia="標楷體" w:hAnsi="Times New Roman" w:cs="Times New Roman" w:hint="eastAsia"/>
          <w:color w:val="000000"/>
          <w:lang w:val="en-US"/>
        </w:rPr>
        <w:t>觀測地震學</w:t>
      </w:r>
    </w:p>
    <w:sectPr w:rsidR="005F2042" w:rsidRPr="005F2042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3" w:author="taili" w:date="2022-04-01T16:12:00Z" w:initials="t">
    <w:p w14:paraId="58A7D257" w14:textId="36E536BE" w:rsidR="000F0624" w:rsidRPr="000F0624" w:rsidRDefault="000F0624">
      <w:pPr>
        <w:pStyle w:val="ab"/>
      </w:pPr>
      <w:r>
        <w:rPr>
          <w:rStyle w:val="aa"/>
        </w:rPr>
        <w:annotationRef/>
      </w:r>
      <w:r>
        <w:t>“new”</w:t>
      </w:r>
      <w:r>
        <w:rPr>
          <w:rFonts w:hint="eastAsia"/>
        </w:rPr>
        <w:t>本身就說明這地區以前缺乏資料</w:t>
      </w:r>
    </w:p>
  </w:comment>
  <w:comment w:id="40" w:author="taili" w:date="2022-04-01T16:09:00Z" w:initials="t">
    <w:p w14:paraId="1A0D102F" w14:textId="3866667E" w:rsidR="006E2B6D" w:rsidRPr="000F0624" w:rsidRDefault="006E2B6D">
      <w:pPr>
        <w:pStyle w:val="ab"/>
      </w:pPr>
      <w:r>
        <w:rPr>
          <w:rStyle w:val="aa"/>
        </w:rPr>
        <w:annotationRef/>
      </w:r>
      <w:r w:rsidR="000F0624">
        <w:rPr>
          <w:rFonts w:hint="eastAsia"/>
        </w:rPr>
        <w:t>不太明確。</w:t>
      </w:r>
    </w:p>
  </w:comment>
  <w:comment w:id="65" w:author="taili" w:date="2022-04-01T16:30:00Z" w:initials="t">
    <w:p w14:paraId="3CAD021A" w14:textId="69D988DA" w:rsidR="0027384E" w:rsidRPr="0027384E" w:rsidRDefault="0027384E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rFonts w:hint="eastAsia"/>
        </w:rPr>
        <w:t>?</w:t>
      </w:r>
      <w:r>
        <w:t xml:space="preserve">? </w:t>
      </w:r>
      <w:r>
        <w:rPr>
          <w:rFonts w:hint="eastAsia"/>
        </w:rPr>
        <w:t xml:space="preserve">這裡缺了些甚麼?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A7D257" w15:done="0"/>
  <w15:commentEx w15:paraId="1A0D102F" w15:done="0"/>
  <w15:commentEx w15:paraId="3CAD021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D7A13" w14:textId="77777777" w:rsidR="005652B7" w:rsidRDefault="005652B7" w:rsidP="00A756A3">
      <w:r>
        <w:separator/>
      </w:r>
    </w:p>
  </w:endnote>
  <w:endnote w:type="continuationSeparator" w:id="0">
    <w:p w14:paraId="3C140D8D" w14:textId="77777777" w:rsidR="005652B7" w:rsidRDefault="005652B7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063D2" w14:textId="77777777" w:rsidR="005652B7" w:rsidRDefault="005652B7" w:rsidP="00A756A3">
      <w:r>
        <w:separator/>
      </w:r>
    </w:p>
  </w:footnote>
  <w:footnote w:type="continuationSeparator" w:id="0">
    <w:p w14:paraId="3CE6A847" w14:textId="77777777" w:rsidR="005652B7" w:rsidRDefault="005652B7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ili">
    <w15:presenceInfo w15:providerId="None" w15:userId="tai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B"/>
    <w:rsid w:val="000017A3"/>
    <w:rsid w:val="00014A51"/>
    <w:rsid w:val="00034C5C"/>
    <w:rsid w:val="0003756A"/>
    <w:rsid w:val="00075731"/>
    <w:rsid w:val="000C7F60"/>
    <w:rsid w:val="000F0624"/>
    <w:rsid w:val="00105A0F"/>
    <w:rsid w:val="00106033"/>
    <w:rsid w:val="00172475"/>
    <w:rsid w:val="00187133"/>
    <w:rsid w:val="001970E1"/>
    <w:rsid w:val="001E7054"/>
    <w:rsid w:val="001F454E"/>
    <w:rsid w:val="001F59AC"/>
    <w:rsid w:val="00251F11"/>
    <w:rsid w:val="00267A29"/>
    <w:rsid w:val="0027384E"/>
    <w:rsid w:val="002956A2"/>
    <w:rsid w:val="002966D1"/>
    <w:rsid w:val="002A4542"/>
    <w:rsid w:val="002D527C"/>
    <w:rsid w:val="002D639F"/>
    <w:rsid w:val="002F1A54"/>
    <w:rsid w:val="0038104C"/>
    <w:rsid w:val="003C096A"/>
    <w:rsid w:val="003F3EE0"/>
    <w:rsid w:val="00403CA0"/>
    <w:rsid w:val="00405E2C"/>
    <w:rsid w:val="00412F3F"/>
    <w:rsid w:val="00413080"/>
    <w:rsid w:val="0045192F"/>
    <w:rsid w:val="00452CE0"/>
    <w:rsid w:val="004632FF"/>
    <w:rsid w:val="004B4093"/>
    <w:rsid w:val="004D57D5"/>
    <w:rsid w:val="004F2DDB"/>
    <w:rsid w:val="00504553"/>
    <w:rsid w:val="00506B15"/>
    <w:rsid w:val="005354D3"/>
    <w:rsid w:val="005469FB"/>
    <w:rsid w:val="005652B7"/>
    <w:rsid w:val="005C01FE"/>
    <w:rsid w:val="005C2C0A"/>
    <w:rsid w:val="005E480E"/>
    <w:rsid w:val="005F2042"/>
    <w:rsid w:val="005F6653"/>
    <w:rsid w:val="005F6702"/>
    <w:rsid w:val="00631287"/>
    <w:rsid w:val="00636C92"/>
    <w:rsid w:val="00637002"/>
    <w:rsid w:val="0064056E"/>
    <w:rsid w:val="00645AA9"/>
    <w:rsid w:val="00655FD5"/>
    <w:rsid w:val="00657B99"/>
    <w:rsid w:val="006622A4"/>
    <w:rsid w:val="006B590A"/>
    <w:rsid w:val="006C287D"/>
    <w:rsid w:val="006E2B6D"/>
    <w:rsid w:val="006F2F17"/>
    <w:rsid w:val="00714BFB"/>
    <w:rsid w:val="00733E40"/>
    <w:rsid w:val="0078056A"/>
    <w:rsid w:val="007945DE"/>
    <w:rsid w:val="007B7B17"/>
    <w:rsid w:val="007C5758"/>
    <w:rsid w:val="007D51A6"/>
    <w:rsid w:val="007E29DC"/>
    <w:rsid w:val="008D3CDE"/>
    <w:rsid w:val="008E74B8"/>
    <w:rsid w:val="00916479"/>
    <w:rsid w:val="00953DA9"/>
    <w:rsid w:val="009728E1"/>
    <w:rsid w:val="009C0464"/>
    <w:rsid w:val="009F56EA"/>
    <w:rsid w:val="00A015E8"/>
    <w:rsid w:val="00A51F18"/>
    <w:rsid w:val="00A756A3"/>
    <w:rsid w:val="00A76B86"/>
    <w:rsid w:val="00A90379"/>
    <w:rsid w:val="00A97E3F"/>
    <w:rsid w:val="00AA042D"/>
    <w:rsid w:val="00AF7F62"/>
    <w:rsid w:val="00B42F60"/>
    <w:rsid w:val="00BB5907"/>
    <w:rsid w:val="00BE2830"/>
    <w:rsid w:val="00C45C6D"/>
    <w:rsid w:val="00C813E5"/>
    <w:rsid w:val="00CC540E"/>
    <w:rsid w:val="00D71701"/>
    <w:rsid w:val="00D75439"/>
    <w:rsid w:val="00D82E48"/>
    <w:rsid w:val="00D8536E"/>
    <w:rsid w:val="00DC0B11"/>
    <w:rsid w:val="00E0608A"/>
    <w:rsid w:val="00E73331"/>
    <w:rsid w:val="00E812C0"/>
    <w:rsid w:val="00ED3E36"/>
    <w:rsid w:val="00F01102"/>
    <w:rsid w:val="00F615FD"/>
    <w:rsid w:val="00F7527C"/>
    <w:rsid w:val="00F94868"/>
    <w:rsid w:val="00FB365C"/>
    <w:rsid w:val="00FD2571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B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56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56A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59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B5907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E2B6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E2B6D"/>
  </w:style>
  <w:style w:type="character" w:customStyle="1" w:styleId="ac">
    <w:name w:val="註解文字 字元"/>
    <w:basedOn w:val="a0"/>
    <w:link w:val="ab"/>
    <w:uiPriority w:val="99"/>
    <w:semiHidden/>
    <w:rsid w:val="006E2B6D"/>
  </w:style>
  <w:style w:type="paragraph" w:styleId="ad">
    <w:name w:val="annotation subject"/>
    <w:basedOn w:val="ab"/>
    <w:next w:val="ab"/>
    <w:link w:val="ae"/>
    <w:uiPriority w:val="99"/>
    <w:semiHidden/>
    <w:unhideWhenUsed/>
    <w:rsid w:val="006E2B6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E2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AE2C63-D7D7-43FD-A8E2-9F9AF44F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taili</cp:lastModifiedBy>
  <cp:revision>11</cp:revision>
  <dcterms:created xsi:type="dcterms:W3CDTF">2022-04-01T07:37:00Z</dcterms:created>
  <dcterms:modified xsi:type="dcterms:W3CDTF">2022-04-01T11:24:00Z</dcterms:modified>
</cp:coreProperties>
</file>