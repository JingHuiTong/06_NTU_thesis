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6D0679D0" w:rsidR="004F2DDB" w:rsidRPr="002966D1" w:rsidRDefault="00254A66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Variations of </w:t>
      </w:r>
      <w:ins w:id="0" w:author="taili" w:date="2022-04-11T12:02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Azimuthal </w:t>
        </w:r>
      </w:ins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Anisotropy</w:t>
      </w:r>
      <w:ins w:id="1" w:author="taili" w:date="2022-04-11T12:02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 </w:t>
        </w:r>
        <w:proofErr w:type="gramStart"/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>of  Shear</w:t>
        </w:r>
        <w:proofErr w:type="gramEnd"/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>-wave Splitting</w:t>
        </w:r>
      </w:ins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in </w:t>
      </w:r>
      <w:ins w:id="2" w:author="taili" w:date="2022-04-11T12:03:00Z">
        <w:r w:rsidR="00AC788D">
          <w:rPr>
            <w:rFonts w:ascii="Times New Roman" w:eastAsia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the </w:t>
        </w:r>
      </w:ins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Caucasus Region of West Asia </w:t>
      </w:r>
    </w:p>
    <w:p w14:paraId="1473B6EF" w14:textId="50F8901B" w:rsidR="00953DA9" w:rsidRPr="00A756A3" w:rsidRDefault="00953DA9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</w:pPr>
      <w:r w:rsidRPr="00953DA9"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  <w:t>西亞高加索地區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震波非均向性</w:t>
      </w:r>
      <w:r w:rsidR="00254A66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的側向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0017A3">
        <w:rPr>
          <w:rFonts w:ascii="Times New Roman" w:hAnsi="Times New Roman" w:cs="Times New Roman"/>
          <w:color w:val="000000" w:themeColor="text1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953DA9">
        <w:rPr>
          <w:rFonts w:ascii="DFKai-SB" w:eastAsia="DFKai-SB" w:hAnsi="DFKai-SB" w:cs="DFKai-SB" w:hint="eastAsia"/>
          <w:color w:val="000000" w:themeColor="text1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ins w:id="3" w:author="taili" w:date="2022-04-11T12:04:00Z">
        <w:r w:rsidR="00AC788D">
          <w:rPr>
            <w:rFonts w:ascii="Times New Roman" w:eastAsia="DFKai-SB" w:hAnsi="Times New Roman" w:cs="Times New Roman"/>
            <w:color w:val="000000"/>
          </w:rPr>
          <w:t xml:space="preserve"> the</w:t>
        </w:r>
      </w:ins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ins w:id="4" w:author="taili" w:date="2022-04-11T12:05:00Z">
        <w:r w:rsidR="00AC788D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269C9F61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commentRangeStart w:id="5"/>
      <w:r>
        <w:rPr>
          <w:rFonts w:ascii="Times New Roman" w:eastAsia="DFKai-SB" w:hAnsi="Times New Roman" w:cs="Times New Roman"/>
          <w:color w:val="000000"/>
        </w:rPr>
        <w:t>delay</w:t>
      </w:r>
      <w:ins w:id="6" w:author="taili" w:date="2022-04-11T12:13:00Z">
        <w:del w:id="7" w:author="靖惠 童" w:date="2022-04-11T17:48:00Z">
          <w:r w:rsidR="0076617D" w:rsidDel="004C7A55">
            <w:rPr>
              <w:rFonts w:ascii="Times New Roman" w:eastAsia="DFKai-SB" w:hAnsi="Times New Roman" w:cs="Times New Roman"/>
              <w:color w:val="000000"/>
            </w:rPr>
            <w:delText>ed</w:delText>
          </w:r>
        </w:del>
      </w:ins>
      <w:commentRangeEnd w:id="5"/>
      <w:r w:rsidR="004C7A55">
        <w:rPr>
          <w:rStyle w:val="CommentReference"/>
        </w:rPr>
        <w:commentReference w:id="5"/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ins w:id="8" w:author="taili" w:date="2022-04-11T12:17:00Z">
        <w:r w:rsidR="0076617D">
          <w:rPr>
            <w:rFonts w:ascii="Times New Roman" w:eastAsia="DFKai-SB" w:hAnsi="Times New Roman" w:cs="Times New Roman" w:hint="eastAsia"/>
            <w:color w:val="000000"/>
          </w:rPr>
          <w:t xml:space="preserve"> </w:t>
        </w:r>
        <w:r w:rsidR="0076617D">
          <w:rPr>
            <w:rFonts w:ascii="Times New Roman" w:eastAsia="DFKai-SB" w:hAnsi="Times New Roman" w:cs="Times New Roman"/>
            <w:color w:val="000000"/>
          </w:rPr>
          <w:t>resulted from seismic anisotropy under each</w:t>
        </w:r>
      </w:ins>
      <w:ins w:id="9" w:author="taili" w:date="2022-04-11T12:21:00Z">
        <w:r w:rsidR="0076617D">
          <w:rPr>
            <w:rFonts w:ascii="Times New Roman" w:eastAsia="DFKai-SB" w:hAnsi="Times New Roman" w:cs="Times New Roman" w:hint="eastAsia"/>
            <w:color w:val="000000"/>
          </w:rPr>
          <w:t xml:space="preserve"> </w:t>
        </w:r>
      </w:ins>
      <w:ins w:id="10" w:author="taili" w:date="2022-04-11T12:17:00Z">
        <w:r w:rsidR="0076617D" w:rsidRPr="0076617D">
          <w:rPr>
            <w:rFonts w:ascii="Times New Roman" w:eastAsia="DFKai-SB" w:hAnsi="Times New Roman" w:cs="Times New Roman"/>
            <w:color w:val="000000"/>
          </w:rPr>
          <w:t>station for events</w:t>
        </w:r>
      </w:ins>
      <w:r>
        <w:rPr>
          <w:rFonts w:ascii="Times New Roman" w:eastAsia="DFKai-SB" w:hAnsi="Times New Roman" w:cs="Times New Roman"/>
          <w:color w:val="000000"/>
        </w:rPr>
        <w:t xml:space="preserve"> </w:t>
      </w:r>
      <w:ins w:id="11" w:author="靖惠 童" w:date="2022-04-11T17:34:00Z">
        <w:r w:rsidR="000D3CB5">
          <w:rPr>
            <w:rFonts w:ascii="Times New Roman" w:eastAsia="DFKai-SB" w:hAnsi="Times New Roman" w:cs="Times New Roman"/>
            <w:color w:val="000000"/>
          </w:rPr>
          <w:t xml:space="preserve">recorded </w:t>
        </w:r>
      </w:ins>
      <w:commentRangeStart w:id="12"/>
      <w:r>
        <w:rPr>
          <w:rFonts w:ascii="Times New Roman" w:eastAsia="DFKai-SB" w:hAnsi="Times New Roman" w:cs="Times New Roman"/>
          <w:color w:val="000000"/>
        </w:rPr>
        <w:t>during 2010-2020</w:t>
      </w:r>
      <w:commentRangeEnd w:id="12"/>
      <w:r w:rsidR="0076617D">
        <w:rPr>
          <w:rStyle w:val="CommentReference"/>
        </w:rPr>
        <w:commentReference w:id="12"/>
      </w:r>
      <w:r>
        <w:rPr>
          <w:rFonts w:ascii="Times New Roman" w:eastAsia="DFKai-SB" w:hAnsi="Times New Roman" w:cs="Times New Roman"/>
          <w:color w:val="000000"/>
        </w:rPr>
        <w:t>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ins w:id="13" w:author="taili" w:date="2022-04-11T12:23:00Z">
        <w:r w:rsidR="00802AC2">
          <w:rPr>
            <w:rFonts w:ascii="Times New Roman" w:eastAsia="DFKai-SB" w:hAnsi="Times New Roman" w:cs="Times New Roman" w:hint="eastAsia"/>
            <w:color w:val="000000"/>
          </w:rPr>
          <w:t>s</w:t>
        </w:r>
      </w:ins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802AC2">
        <w:rPr>
          <w:rFonts w:ascii="Times New Roman" w:eastAsia="DFKai-SB" w:hAnsi="Times New Roman" w:cs="Times New Roman"/>
          <w:color w:val="000000"/>
          <w:highlight w:val="yellow"/>
          <w:rPrChange w:id="14" w:author="taili" w:date="2022-04-11T12:24:00Z">
            <w:rPr>
              <w:rFonts w:ascii="Times New Roman" w:eastAsia="DFKai-SB" w:hAnsi="Times New Roman" w:cs="Times New Roman"/>
              <w:color w:val="000000"/>
            </w:rPr>
          </w:rPrChange>
        </w:rPr>
        <w:t>high-quality</w:t>
      </w:r>
      <w:r w:rsidR="00631287" w:rsidRPr="00802AC2">
        <w:rPr>
          <w:rFonts w:ascii="Times New Roman" w:eastAsia="DFKai-SB" w:hAnsi="Times New Roman" w:cs="Times New Roman"/>
          <w:color w:val="000000"/>
          <w:highlight w:val="yellow"/>
          <w:rPrChange w:id="15" w:author="taili" w:date="2022-04-11T12:24:00Z">
            <w:rPr>
              <w:rFonts w:ascii="Times New Roman" w:eastAsia="DFKai-SB" w:hAnsi="Times New Roman" w:cs="Times New Roman"/>
              <w:color w:val="000000"/>
            </w:rPr>
          </w:rPrChange>
        </w:rPr>
        <w:t xml:space="preserve"> </w:t>
      </w:r>
      <w:commentRangeStart w:id="16"/>
      <w:commentRangeStart w:id="17"/>
      <w:ins w:id="18" w:author="taili" w:date="2022-04-11T12:24:00Z">
        <w:r w:rsidR="00802AC2" w:rsidRPr="00802AC2">
          <w:rPr>
            <w:rFonts w:ascii="Times New Roman" w:eastAsia="DFKai-SB" w:hAnsi="Times New Roman" w:cs="Times New Roman"/>
            <w:color w:val="000000"/>
            <w:highlight w:val="yellow"/>
            <w:rPrChange w:id="19" w:author="taili" w:date="2022-04-11T12:24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SWS</w:t>
        </w:r>
        <w:commentRangeEnd w:id="16"/>
        <w:r w:rsidR="00802AC2">
          <w:rPr>
            <w:rStyle w:val="CommentReference"/>
          </w:rPr>
          <w:commentReference w:id="16"/>
        </w:r>
      </w:ins>
      <w:commentRangeEnd w:id="17"/>
      <w:r w:rsidR="000D3CB5">
        <w:rPr>
          <w:rStyle w:val="CommentReference"/>
        </w:rPr>
        <w:commentReference w:id="17"/>
      </w:r>
      <w:ins w:id="20" w:author="taili" w:date="2022-04-11T12:25:00Z">
        <w:r w:rsidR="00802AC2">
          <w:rPr>
            <w:rFonts w:ascii="Times New Roman" w:eastAsia="DFKai-SB" w:hAnsi="Times New Roman" w:cs="Times New Roman" w:hint="eastAsia"/>
            <w:color w:val="000000"/>
            <w:highlight w:val="yellow"/>
          </w:rPr>
          <w:t xml:space="preserve"> </w:t>
        </w:r>
        <w:r w:rsidR="00802AC2">
          <w:rPr>
            <w:rFonts w:ascii="Times New Roman" w:eastAsia="DFKai-SB" w:hAnsi="Times New Roman" w:cs="Times New Roman" w:hint="eastAsia"/>
            <w:color w:val="000000"/>
          </w:rPr>
          <w:t>m</w:t>
        </w:r>
        <w:r w:rsidR="00802AC2">
          <w:rPr>
            <w:rFonts w:ascii="Times New Roman" w:eastAsia="DFKai-SB" w:hAnsi="Times New Roman" w:cs="Times New Roman"/>
            <w:color w:val="000000"/>
          </w:rPr>
          <w:t>easurements</w:t>
        </w:r>
      </w:ins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ins w:id="21" w:author="taili" w:date="2022-04-11T12:31:00Z">
        <w:r w:rsidR="00802AC2">
          <w:rPr>
            <w:rFonts w:ascii="Times New Roman" w:eastAsia="DFKai-SB" w:hAnsi="Times New Roman" w:cs="Times New Roman" w:hint="eastAsia"/>
            <w:color w:val="000000"/>
          </w:rPr>
          <w:t>a</w:t>
        </w:r>
        <w:r w:rsidR="00802AC2">
          <w:rPr>
            <w:rFonts w:ascii="Times New Roman" w:eastAsia="DFKai-SB" w:hAnsi="Times New Roman" w:cs="Times New Roman"/>
            <w:color w:val="000000"/>
          </w:rPr>
          <w:t xml:space="preserve">zimuthal </w:t>
        </w:r>
      </w:ins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D332C8">
        <w:rPr>
          <w:rFonts w:ascii="Times New Roman" w:eastAsia="DFKai-SB" w:hAnsi="Times New Roman" w:cs="Times New Roman"/>
          <w:color w:val="000000"/>
          <w:highlight w:val="yellow"/>
          <w:rPrChange w:id="22" w:author="taili" w:date="2022-04-11T12:32:00Z">
            <w:rPr>
              <w:rFonts w:ascii="Times New Roman" w:eastAsia="DFKai-SB" w:hAnsi="Times New Roman" w:cs="Times New Roman"/>
              <w:color w:val="000000"/>
            </w:rPr>
          </w:rPrChange>
        </w:rPr>
        <w:t xml:space="preserve">forward </w:t>
      </w:r>
      <w:commentRangeStart w:id="23"/>
      <w:commentRangeStart w:id="24"/>
      <w:r w:rsidR="00BE0EC9" w:rsidRPr="00D332C8">
        <w:rPr>
          <w:rFonts w:ascii="Times New Roman" w:eastAsia="DFKai-SB" w:hAnsi="Times New Roman" w:cs="Times New Roman"/>
          <w:color w:val="000000"/>
          <w:highlight w:val="yellow"/>
          <w:rPrChange w:id="25" w:author="taili" w:date="2022-04-11T12:32:00Z">
            <w:rPr>
              <w:rFonts w:ascii="Times New Roman" w:eastAsia="DFKai-SB" w:hAnsi="Times New Roman" w:cs="Times New Roman"/>
              <w:color w:val="000000"/>
            </w:rPr>
          </w:rPrChange>
        </w:rPr>
        <w:t>modeling</w:t>
      </w:r>
      <w:commentRangeEnd w:id="23"/>
      <w:r w:rsidR="00D332C8">
        <w:rPr>
          <w:rStyle w:val="CommentReference"/>
        </w:rPr>
        <w:commentReference w:id="23"/>
      </w:r>
      <w:commentRangeEnd w:id="24"/>
      <w:r w:rsidR="00DC2A0F">
        <w:rPr>
          <w:rStyle w:val="CommentReference"/>
        </w:rPr>
        <w:commentReference w:id="24"/>
      </w:r>
      <w:r w:rsidR="00B8781B" w:rsidRPr="00D332C8">
        <w:rPr>
          <w:rFonts w:ascii="Times New Roman" w:eastAsia="DFKai-SB" w:hAnsi="Times New Roman" w:cs="Times New Roman"/>
          <w:color w:val="000000"/>
          <w:highlight w:val="yellow"/>
          <w:rPrChange w:id="26" w:author="taili" w:date="2022-04-11T12:32:00Z">
            <w:rPr>
              <w:rFonts w:ascii="Times New Roman" w:eastAsia="DFKai-SB" w:hAnsi="Times New Roman" w:cs="Times New Roman"/>
              <w:color w:val="000000"/>
            </w:rPr>
          </w:rPrChange>
        </w:rPr>
        <w:t>.</w:t>
      </w:r>
    </w:p>
    <w:p w14:paraId="1D9EF418" w14:textId="4763052D" w:rsidR="00BE0EC9" w:rsidRDefault="00FE6451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ins w:id="27" w:author="taili" w:date="2022-04-11T12:49:00Z">
        <w:r w:rsidR="00647D46">
          <w:rPr>
            <w:rFonts w:ascii="Times New Roman" w:eastAsia="DFKai-SB" w:hAnsi="Times New Roman" w:cs="Times New Roman"/>
            <w:color w:val="000000"/>
          </w:rPr>
          <w:t>In</w:t>
        </w:r>
      </w:ins>
      <w:ins w:id="28" w:author="taili" w:date="2022-04-11T12:45:00Z">
        <w:r w:rsidR="00647D46">
          <w:rPr>
            <w:rFonts w:ascii="Times New Roman" w:eastAsia="DFKai-SB" w:hAnsi="Times New Roman" w:cs="Times New Roman"/>
            <w:color w:val="000000"/>
          </w:rPr>
          <w:t xml:space="preserve"> the Lesser-Greater Caucasus, </w:t>
        </w:r>
      </w:ins>
      <w:ins w:id="29" w:author="taili" w:date="2022-04-11T12:49:00Z">
        <w:r w:rsidR="00647D46">
          <w:rPr>
            <w:rFonts w:ascii="Times New Roman" w:eastAsia="DFKai-SB" w:hAnsi="Times New Roman" w:cs="Times New Roman"/>
            <w:color w:val="000000"/>
          </w:rPr>
          <w:t>our</w:t>
        </w:r>
        <w:r w:rsidR="00647D46" w:rsidRPr="000017A3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ins w:id="30" w:author="靖惠 童" w:date="2022-04-11T17:52:00Z">
        <w:r w:rsidR="00DC2A0F" w:rsidRPr="000017A3">
          <w:rPr>
            <w:rFonts w:ascii="Times New Roman" w:eastAsia="DFKai-SB" w:hAnsi="Times New Roman" w:cs="Times New Roman"/>
            <w:color w:val="000000"/>
          </w:rPr>
          <w:t>fast-</w:t>
        </w:r>
        <w:commentRangeStart w:id="31"/>
        <w:r w:rsidR="00DC2A0F" w:rsidRPr="000017A3">
          <w:rPr>
            <w:rFonts w:ascii="Times New Roman" w:eastAsia="DFKai-SB" w:hAnsi="Times New Roman" w:cs="Times New Roman"/>
            <w:color w:val="000000"/>
          </w:rPr>
          <w:t>direction</w:t>
        </w:r>
      </w:ins>
      <w:del w:id="32" w:author="靖惠 童" w:date="2022-04-11T17:52:00Z">
        <w:r w:rsidRPr="000017A3" w:rsidDel="00DC2A0F">
          <w:rPr>
            <w:rFonts w:ascii="Times New Roman" w:eastAsia="DFKai-SB" w:hAnsi="Times New Roman" w:cs="Times New Roman" w:hint="eastAsia"/>
            <w:color w:val="000000"/>
          </w:rPr>
          <w:delText>f</w:delText>
        </w:r>
        <w:r w:rsidRPr="000017A3" w:rsidDel="00DC2A0F">
          <w:rPr>
            <w:rFonts w:ascii="Times New Roman" w:eastAsia="DFKai-SB" w:hAnsi="Times New Roman" w:cs="Times New Roman"/>
            <w:color w:val="000000"/>
          </w:rPr>
          <w:delText>ast-</w:delText>
        </w:r>
      </w:del>
      <w:ins w:id="33" w:author="taili" w:date="2022-04-11T12:43:00Z">
        <w:del w:id="34" w:author="靖惠 童" w:date="2022-04-11T17:52:00Z">
          <w:r w:rsidR="00647D46" w:rsidDel="00DC2A0F">
            <w:rPr>
              <w:rFonts w:ascii="Times New Roman" w:eastAsia="DFKai-SB" w:hAnsi="Times New Roman" w:cs="Times New Roman"/>
              <w:color w:val="000000"/>
            </w:rPr>
            <w:delText xml:space="preserve"> </w:delText>
          </w:r>
        </w:del>
      </w:ins>
      <w:del w:id="35" w:author="靖惠 童" w:date="2022-04-11T17:52:00Z">
        <w:r w:rsidRPr="000017A3" w:rsidDel="00DC2A0F">
          <w:rPr>
            <w:rFonts w:ascii="Times New Roman" w:eastAsia="DFKai-SB" w:hAnsi="Times New Roman" w:cs="Times New Roman"/>
            <w:color w:val="000000"/>
          </w:rPr>
          <w:delText>direction</w:delText>
        </w:r>
        <w:r w:rsidR="00D25D29" w:rsidDel="00DC2A0F">
          <w:rPr>
            <w:rFonts w:ascii="Times New Roman" w:eastAsia="DFKai-SB" w:hAnsi="Times New Roman" w:cs="Times New Roman"/>
            <w:color w:val="000000"/>
          </w:rPr>
          <w:delText>s</w:delText>
        </w:r>
        <w:r w:rsidRPr="000017A3" w:rsidDel="00DC2A0F">
          <w:rPr>
            <w:rFonts w:ascii="Times New Roman" w:eastAsia="DFKai-SB" w:hAnsi="Times New Roman" w:cs="Times New Roman"/>
            <w:color w:val="000000"/>
          </w:rPr>
          <w:delText xml:space="preserve"> </w:delText>
        </w:r>
      </w:del>
      <w:ins w:id="36" w:author="taili" w:date="2022-04-11T12:43:00Z">
        <w:del w:id="37" w:author="靖惠 童" w:date="2022-04-11T17:52:00Z">
          <w:r w:rsidR="00647D46" w:rsidDel="00DC2A0F">
            <w:rPr>
              <w:rFonts w:ascii="Times New Roman" w:eastAsia="DFKai-SB" w:hAnsi="Times New Roman" w:cs="Times New Roman"/>
              <w:color w:val="000000"/>
            </w:rPr>
            <w:delText>axis</w:delText>
          </w:r>
        </w:del>
      </w:ins>
      <w:commentRangeEnd w:id="31"/>
      <w:r w:rsidR="00DC2A0F">
        <w:rPr>
          <w:rStyle w:val="CommentReference"/>
        </w:rPr>
        <w:commentReference w:id="31"/>
      </w:r>
      <w:ins w:id="38" w:author="taili" w:date="2022-04-11T12:43:00Z">
        <w:r w:rsidR="00647D46" w:rsidRPr="000017A3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ins w:id="39" w:author="taili" w:date="2022-04-11T12:42:00Z">
        <w:r w:rsidR="00647D46">
          <w:rPr>
            <w:rFonts w:ascii="Times New Roman" w:eastAsia="DFKai-SB" w:hAnsi="Times New Roman" w:cs="Times New Roman"/>
            <w:color w:val="000000"/>
          </w:rPr>
          <w:t>is oriented</w:t>
        </w:r>
        <w:r w:rsidR="00647D46" w:rsidRPr="000017A3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del w:id="40" w:author="taili" w:date="2022-04-11T12:43:00Z">
        <w:r w:rsidR="00636C92" w:rsidRPr="000017A3" w:rsidDel="00647D46">
          <w:rPr>
            <w:rFonts w:ascii="Times New Roman" w:eastAsia="DFKai-SB" w:hAnsi="Times New Roman" w:cs="Times New Roman" w:hint="eastAsia"/>
            <w:color w:val="000000"/>
          </w:rPr>
          <w:delText>s</w:delText>
        </w:r>
        <w:r w:rsidR="00636C92" w:rsidRPr="000017A3" w:rsidDel="00647D46">
          <w:rPr>
            <w:rFonts w:ascii="Times New Roman" w:eastAsia="DFKai-SB" w:hAnsi="Times New Roman" w:cs="Times New Roman"/>
            <w:color w:val="000000"/>
          </w:rPr>
          <w:delText xml:space="preserve">how </w:delText>
        </w:r>
      </w:del>
      <w:ins w:id="41" w:author="taili" w:date="2022-04-11T12:43:00Z">
        <w:r w:rsidR="00647D46">
          <w:rPr>
            <w:rFonts w:ascii="Times New Roman" w:eastAsia="DFKai-SB" w:hAnsi="Times New Roman" w:cs="Times New Roman"/>
            <w:color w:val="000000"/>
          </w:rPr>
          <w:t>at azimuth of</w:t>
        </w:r>
        <w:r w:rsidR="00647D46" w:rsidRPr="000017A3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commentRangeStart w:id="42"/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commentRangeEnd w:id="42"/>
      <w:r w:rsidR="00D83012">
        <w:rPr>
          <w:rStyle w:val="CommentReference"/>
        </w:rPr>
        <w:commentReference w:id="42"/>
      </w:r>
      <w:ins w:id="43" w:author="taili" w:date="2022-04-11T12:48:00Z">
        <w:del w:id="44" w:author="靖惠 童" w:date="2022-04-11T17:41:00Z">
          <w:r w:rsidR="00647D46" w:rsidDel="00D83012">
            <w:rPr>
              <w:rFonts w:ascii="Times New Roman" w:eastAsia="DFKai-SB" w:hAnsi="Times New Roman" w:cs="Times New Roman"/>
              <w:color w:val="000000"/>
            </w:rPr>
            <w:delText xml:space="preserve"> and similar to the results in the eastern Anatolia</w:delText>
          </w:r>
        </w:del>
      </w:ins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>delay</w:t>
      </w:r>
      <w:ins w:id="45" w:author="taili" w:date="2022-04-11T12:49:00Z">
        <w:del w:id="46" w:author="靖惠 童" w:date="2022-04-11T17:48:00Z">
          <w:r w:rsidR="00647D46" w:rsidDel="004C7A55">
            <w:rPr>
              <w:rFonts w:ascii="Times New Roman" w:eastAsia="DFKai-SB" w:hAnsi="Times New Roman" w:cs="Times New Roman"/>
              <w:color w:val="000000"/>
            </w:rPr>
            <w:delText>ed</w:delText>
          </w:r>
        </w:del>
      </w:ins>
      <w:r w:rsidR="00A756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ins w:id="47" w:author="taili" w:date="2022-04-11T15:03:00Z">
        <w:r w:rsidR="00D9712F">
          <w:rPr>
            <w:rFonts w:ascii="Times New Roman" w:eastAsia="DFKai-SB" w:hAnsi="Times New Roman" w:cs="Times New Roman"/>
            <w:color w:val="000000"/>
          </w:rPr>
          <w:t xml:space="preserve">corresponds to </w:t>
        </w:r>
      </w:ins>
      <w:ins w:id="48" w:author="taili" w:date="2022-04-11T12:53:00Z">
        <w:r w:rsidR="00137722">
          <w:rPr>
            <w:rFonts w:ascii="Times New Roman" w:eastAsia="DFKai-SB" w:hAnsi="Times New Roman" w:cs="Times New Roman"/>
            <w:color w:val="000000"/>
          </w:rPr>
          <w:t xml:space="preserve">long-term &amp; </w:t>
        </w:r>
      </w:ins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ins w:id="49" w:author="taili" w:date="2022-04-11T15:04:00Z">
        <w:r w:rsidR="00D9712F">
          <w:rPr>
            <w:rFonts w:ascii="Times New Roman" w:eastAsia="DFKai-SB" w:hAnsi="Times New Roman" w:cs="Times New Roman"/>
            <w:color w:val="000000"/>
          </w:rPr>
          <w:t xml:space="preserve">reduction </w:t>
        </w:r>
      </w:ins>
      <w:r w:rsidR="00BE0EC9">
        <w:rPr>
          <w:rFonts w:ascii="Times New Roman" w:eastAsia="DFKai-SB" w:hAnsi="Times New Roman" w:cs="Times New Roman"/>
          <w:color w:val="000000"/>
        </w:rPr>
        <w:t>in delay</w:t>
      </w:r>
      <w:ins w:id="50" w:author="靖惠 童" w:date="2022-04-11T17:48:00Z">
        <w:r w:rsidR="004C7A55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ins w:id="51" w:author="taili" w:date="2022-04-11T15:03:00Z">
        <w:del w:id="52" w:author="靖惠 童" w:date="2022-04-11T17:48:00Z">
          <w:r w:rsidR="00D9712F" w:rsidDel="004C7A55">
            <w:rPr>
              <w:rFonts w:ascii="Times New Roman" w:eastAsia="DFKai-SB" w:hAnsi="Times New Roman" w:cs="Times New Roman"/>
              <w:color w:val="000000"/>
            </w:rPr>
            <w:delText>ed</w:delText>
          </w:r>
        </w:del>
      </w:ins>
      <w:del w:id="53" w:author="靖惠 童" w:date="2022-04-11T17:48:00Z">
        <w:r w:rsidR="00BE0EC9" w:rsidDel="004C7A55">
          <w:rPr>
            <w:rFonts w:ascii="Times New Roman" w:eastAsia="DFKai-SB" w:hAnsi="Times New Roman" w:cs="Times New Roman"/>
            <w:color w:val="000000"/>
          </w:rPr>
          <w:delText xml:space="preserve"> </w:delText>
        </w:r>
      </w:del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ins w:id="54" w:author="taili" w:date="2022-04-11T15:06:00Z">
        <w:r w:rsidR="00D9712F">
          <w:rPr>
            <w:rFonts w:ascii="Times New Roman" w:eastAsia="DFKai-SB" w:hAnsi="Times New Roman" w:cs="Times New Roman"/>
            <w:color w:val="000000"/>
          </w:rPr>
          <w:t xml:space="preserve">in Armenia </w:t>
        </w:r>
      </w:ins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commentRangeStart w:id="55"/>
      <w:del w:id="56" w:author="taili" w:date="2022-04-11T15:07:00Z">
        <w:r w:rsidR="00BE0EC9" w:rsidDel="00D9712F">
          <w:rPr>
            <w:rFonts w:ascii="Times New Roman" w:eastAsia="DFKai-SB" w:hAnsi="Times New Roman" w:cs="Times New Roman"/>
            <w:color w:val="000000"/>
          </w:rPr>
          <w:delText>mantle up-well</w:delText>
        </w:r>
      </w:del>
      <w:ins w:id="57" w:author="taili" w:date="2022-04-11T15:07:00Z">
        <w:r w:rsidR="00D9712F">
          <w:rPr>
            <w:rFonts w:ascii="Times New Roman" w:eastAsia="DFKai-SB" w:hAnsi="Times New Roman" w:cs="Times New Roman"/>
            <w:color w:val="000000"/>
          </w:rPr>
          <w:t>sub-vertical flow</w:t>
        </w:r>
      </w:ins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commentRangeEnd w:id="55"/>
      <w:r w:rsidR="00D9712F">
        <w:rPr>
          <w:rStyle w:val="CommentReference"/>
        </w:rPr>
        <w:commentReference w:id="55"/>
      </w:r>
      <w:r w:rsidR="00BE0EC9">
        <w:rPr>
          <w:rFonts w:ascii="Times New Roman" w:eastAsia="DFKai-SB" w:hAnsi="Times New Roman" w:cs="Times New Roman"/>
          <w:color w:val="000000"/>
        </w:rPr>
        <w:t>of small-scale convections right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associated with post-collisional volcanoes.</w:t>
      </w:r>
    </w:p>
    <w:p w14:paraId="2FC1DFC0" w14:textId="7606F4B0" w:rsidR="002966D1" w:rsidRPr="000017A3" w:rsidRDefault="002966D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</w:t>
      </w:r>
      <w:r>
        <w:rPr>
          <w:rFonts w:ascii="Times New Roman" w:eastAsia="DFKai-SB" w:hAnsi="Times New Roman" w:cs="Times New Roman"/>
          <w:color w:val="000000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靖惠 童" w:date="2022-04-11T17:49:00Z" w:initials="靖惠">
    <w:p w14:paraId="6DDF9958" w14:textId="2F32E88A" w:rsidR="004C7A55" w:rsidRDefault="004C7A5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S</w:t>
      </w:r>
      <w:r>
        <w:t>andvol</w:t>
      </w:r>
      <w:proofErr w:type="spellEnd"/>
      <w:r>
        <w:t xml:space="preserve"> (2003), Arvin(2021) </w:t>
      </w:r>
      <w:r>
        <w:rPr>
          <w:rFonts w:hint="eastAsia"/>
        </w:rPr>
        <w:t>都用</w:t>
      </w:r>
      <w:r>
        <w:t>”delay time”</w:t>
      </w:r>
    </w:p>
  </w:comment>
  <w:comment w:id="12" w:author="taili" w:date="2022-04-11T12:16:00Z" w:initials="t">
    <w:p w14:paraId="480B8B8B" w14:textId="77777777" w:rsidR="0076617D" w:rsidRDefault="0076617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為什麼部用上個我修改的句子</w:t>
      </w:r>
      <w:r>
        <w:rPr>
          <w:rFonts w:hint="eastAsia"/>
        </w:rPr>
        <w:t>?</w:t>
      </w:r>
    </w:p>
    <w:p w14:paraId="6CCA695A" w14:textId="058E0DAF" w:rsidR="0076617D" w:rsidRPr="0076617D" w:rsidRDefault="0076617D">
      <w:pPr>
        <w:pStyle w:val="CommentText"/>
      </w:pPr>
      <w:r>
        <w:rPr>
          <w:rFonts w:hint="eastAsia"/>
        </w:rPr>
        <w:t>有甚麼問題。我把他加回來。</w:t>
      </w:r>
    </w:p>
  </w:comment>
  <w:comment w:id="16" w:author="taili" w:date="2022-04-11T12:24:00Z" w:initials="t">
    <w:p w14:paraId="4893EDC4" w14:textId="77777777" w:rsidR="00802AC2" w:rsidRDefault="00802A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請問是</w:t>
      </w:r>
      <w:r>
        <w:rPr>
          <w:rFonts w:hint="eastAsia"/>
        </w:rPr>
        <w:t>1</w:t>
      </w:r>
      <w:r>
        <w:t>346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SK(K)S</w:t>
      </w:r>
      <w:r>
        <w:rPr>
          <w:rFonts w:hint="eastAsia"/>
        </w:rPr>
        <w:t>資料，還是</w:t>
      </w:r>
      <w:r>
        <w:rPr>
          <w:rFonts w:hint="eastAsia"/>
        </w:rPr>
        <w:t>1</w:t>
      </w:r>
      <w:r>
        <w:t>346</w:t>
      </w:r>
      <w:r>
        <w:rPr>
          <w:rFonts w:hint="eastAsia"/>
        </w:rPr>
        <w:t>筆</w:t>
      </w:r>
      <w:r>
        <w:rPr>
          <w:rFonts w:hint="eastAsia"/>
        </w:rPr>
        <w:t>S</w:t>
      </w:r>
      <w:r>
        <w:t>/N</w:t>
      </w:r>
      <w:r>
        <w:rPr>
          <w:rFonts w:hint="eastAsia"/>
        </w:rPr>
        <w:t>達標的</w:t>
      </w:r>
      <w:r>
        <w:rPr>
          <w:rFonts w:hint="eastAsia"/>
        </w:rPr>
        <w:t>S</w:t>
      </w:r>
      <w:r>
        <w:t>K(K)S</w:t>
      </w:r>
      <w:r>
        <w:rPr>
          <w:rFonts w:hint="eastAsia"/>
        </w:rPr>
        <w:t>資料</w:t>
      </w:r>
      <w:r>
        <w:rPr>
          <w:rFonts w:hint="eastAsia"/>
        </w:rPr>
        <w:t>?</w:t>
      </w:r>
      <w:r>
        <w:rPr>
          <w:rFonts w:hint="eastAsia"/>
        </w:rPr>
        <w:t>還是什麼</w:t>
      </w:r>
      <w:r>
        <w:rPr>
          <w:rFonts w:hint="eastAsia"/>
        </w:rPr>
        <w:t>?</w:t>
      </w:r>
    </w:p>
    <w:p w14:paraId="04956A55" w14:textId="46D5D680" w:rsidR="000D3CB5" w:rsidRPr="00802AC2" w:rsidRDefault="000D3CB5">
      <w:pPr>
        <w:pStyle w:val="CommentText"/>
      </w:pPr>
    </w:p>
  </w:comment>
  <w:comment w:id="17" w:author="靖惠 童" w:date="2022-04-11T17:39:00Z" w:initials="靖惠">
    <w:p w14:paraId="5E6B024B" w14:textId="7DB876B3" w:rsidR="000D3CB5" w:rsidRDefault="000D3C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t>346</w:t>
      </w:r>
      <w:r>
        <w:rPr>
          <w:rFonts w:hint="eastAsia"/>
        </w:rPr>
        <w:t>筆</w:t>
      </w:r>
      <w:r>
        <w:rPr>
          <w:rFonts w:hint="eastAsia"/>
        </w:rPr>
        <w:t>S</w:t>
      </w:r>
      <w:r>
        <w:t>/N</w:t>
      </w:r>
      <w:r>
        <w:rPr>
          <w:rFonts w:hint="eastAsia"/>
        </w:rPr>
        <w:t>達標</w:t>
      </w:r>
      <w:r>
        <w:t xml:space="preserve">+picking </w:t>
      </w:r>
    </w:p>
  </w:comment>
  <w:comment w:id="23" w:author="taili" w:date="2022-04-11T12:32:00Z" w:initials="t">
    <w:p w14:paraId="551A0962" w14:textId="3F455112" w:rsidR="00D332C8" w:rsidRPr="00D332C8" w:rsidRDefault="00D332C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所以後面不打算寫</w:t>
      </w:r>
      <w:r>
        <w:rPr>
          <w:rFonts w:hint="eastAsia"/>
        </w:rPr>
        <w:t>?</w:t>
      </w:r>
    </w:p>
  </w:comment>
  <w:comment w:id="24" w:author="靖惠 童" w:date="2022-04-11T17:51:00Z" w:initials="靖惠">
    <w:p w14:paraId="4471CAC5" w14:textId="195FD62A" w:rsidR="00DC2A0F" w:rsidRDefault="00DC2A0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字數限制</w:t>
      </w:r>
      <w:r>
        <w:t xml:space="preserve">1700, </w:t>
      </w:r>
      <w:r>
        <w:rPr>
          <w:rFonts w:hint="eastAsia"/>
        </w:rPr>
        <w:t>所以我取捨</w:t>
      </w:r>
      <w:r w:rsidR="0048638C">
        <w:rPr>
          <w:rFonts w:hint="eastAsia"/>
          <w:noProof/>
          <w:sz w:val="26"/>
        </w:rPr>
        <w:t>掉了</w:t>
      </w:r>
    </w:p>
  </w:comment>
  <w:comment w:id="31" w:author="靖惠 童" w:date="2022-04-11T17:53:00Z" w:initials="靖惠">
    <w:p w14:paraId="6A0BD376" w14:textId="5E797BAB" w:rsidR="00DC2A0F" w:rsidRDefault="00DC2A0F">
      <w:pPr>
        <w:pStyle w:val="CommentText"/>
      </w:pPr>
      <w:r>
        <w:rPr>
          <w:rStyle w:val="CommentReference"/>
        </w:rPr>
        <w:annotationRef/>
      </w:r>
      <w:r w:rsidR="0048638C">
        <w:rPr>
          <w:rFonts w:hint="eastAsia"/>
          <w:noProof/>
          <w:sz w:val="26"/>
        </w:rPr>
        <w:t>前面使用</w:t>
      </w:r>
      <w:r w:rsidR="0048638C">
        <w:rPr>
          <w:rFonts w:hint="eastAsia"/>
          <w:noProof/>
          <w:sz w:val="26"/>
        </w:rPr>
        <w:t>f</w:t>
      </w:r>
      <w:r w:rsidR="0048638C">
        <w:rPr>
          <w:noProof/>
          <w:sz w:val="26"/>
        </w:rPr>
        <w:t xml:space="preserve">ast-direction, </w:t>
      </w:r>
      <w:r w:rsidR="0048638C">
        <w:rPr>
          <w:rFonts w:hint="eastAsia"/>
          <w:noProof/>
          <w:sz w:val="26"/>
        </w:rPr>
        <w:t>後面統一</w:t>
      </w:r>
    </w:p>
  </w:comment>
  <w:comment w:id="42" w:author="靖惠 童" w:date="2022-04-11T17:42:00Z" w:initials="靖惠">
    <w:p w14:paraId="68B19352" w14:textId="1E6A3606" w:rsidR="00D83012" w:rsidRDefault="00D830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第一段沒有提到</w:t>
      </w:r>
      <w:r>
        <w:t xml:space="preserve">Anatolian, </w:t>
      </w:r>
      <w:r w:rsidR="004C7A55">
        <w:rPr>
          <w:rFonts w:hint="eastAsia"/>
        </w:rPr>
        <w:t>摘要第三段突然提到的話，其他人看會不知道為什麼要跟</w:t>
      </w:r>
      <w:r w:rsidR="004C7A55">
        <w:t xml:space="preserve">East </w:t>
      </w:r>
      <w:proofErr w:type="spellStart"/>
      <w:r w:rsidR="004C7A55">
        <w:t>anatolian</w:t>
      </w:r>
      <w:proofErr w:type="spellEnd"/>
      <w:r w:rsidR="004C7A55">
        <w:rPr>
          <w:rFonts w:hint="eastAsia"/>
        </w:rPr>
        <w:t>比較，所以我移除了</w:t>
      </w:r>
    </w:p>
  </w:comment>
  <w:comment w:id="55" w:author="taili" w:date="2022-04-11T15:08:00Z" w:initials="t">
    <w:p w14:paraId="634A55FB" w14:textId="3E5043C0" w:rsidR="00D9712F" w:rsidRPr="00D9712F" w:rsidRDefault="00D9712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是否有上也有下</w:t>
      </w:r>
      <w:r w:rsidR="006A3A35">
        <w:rPr>
          <w:rFonts w:hint="eastAsia"/>
        </w:rPr>
        <w:t>的</w:t>
      </w:r>
      <w:r w:rsidR="006A3A35">
        <w:rPr>
          <w:rFonts w:hint="eastAsia"/>
        </w:rPr>
        <w:t>f</w:t>
      </w:r>
      <w:r w:rsidR="006A3A35">
        <w:t>low</w:t>
      </w:r>
      <w:r>
        <w:rPr>
          <w:rFonts w:hint="eastAsia"/>
        </w:rPr>
        <w:t>?</w:t>
      </w:r>
      <w:r w:rsidR="006A3A35">
        <w:rPr>
          <w:rFonts w:hint="eastAsia"/>
        </w:rPr>
        <w:t xml:space="preserve"> </w:t>
      </w:r>
      <w:r w:rsidR="006A3A35">
        <w:rPr>
          <w:rFonts w:hint="eastAsia"/>
        </w:rPr>
        <w:t>用你的也可。</w:t>
      </w:r>
      <w:r w:rsidR="006A3A35">
        <w:t>Up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F9958" w15:done="0"/>
  <w15:commentEx w15:paraId="6CCA695A" w15:done="0"/>
  <w15:commentEx w15:paraId="04956A55" w15:done="0"/>
  <w15:commentEx w15:paraId="5E6B024B" w15:paraIdParent="04956A55" w15:done="0"/>
  <w15:commentEx w15:paraId="551A0962" w15:done="0"/>
  <w15:commentEx w15:paraId="4471CAC5" w15:paraIdParent="551A0962" w15:done="0"/>
  <w15:commentEx w15:paraId="6A0BD376" w15:done="0"/>
  <w15:commentEx w15:paraId="68B19352" w15:done="0"/>
  <w15:commentEx w15:paraId="634A55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88E" w16cex:dateUtc="2022-04-11T09:49:00Z"/>
  <w16cex:commentExtensible w16cex:durableId="25FEE3D4" w16cex:dateUtc="2022-04-11T04:16:00Z"/>
  <w16cex:commentExtensible w16cex:durableId="25FEE3D5" w16cex:dateUtc="2022-04-11T04:24:00Z"/>
  <w16cex:commentExtensible w16cex:durableId="25FEE642" w16cex:dateUtc="2022-04-11T09:39:00Z"/>
  <w16cex:commentExtensible w16cex:durableId="25FEE3D6" w16cex:dateUtc="2022-04-11T04:32:00Z"/>
  <w16cex:commentExtensible w16cex:durableId="25FEE909" w16cex:dateUtc="2022-04-11T09:51:00Z"/>
  <w16cex:commentExtensible w16cex:durableId="25FEE981" w16cex:dateUtc="2022-04-11T09:53:00Z"/>
  <w16cex:commentExtensible w16cex:durableId="25FEE705" w16cex:dateUtc="2022-04-11T09:42:00Z"/>
  <w16cex:commentExtensible w16cex:durableId="25FEE3D7" w16cex:dateUtc="2022-04-11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F9958" w16cid:durableId="25FEE88E"/>
  <w16cid:commentId w16cid:paraId="6CCA695A" w16cid:durableId="25FEE3D4"/>
  <w16cid:commentId w16cid:paraId="04956A55" w16cid:durableId="25FEE3D5"/>
  <w16cid:commentId w16cid:paraId="5E6B024B" w16cid:durableId="25FEE642"/>
  <w16cid:commentId w16cid:paraId="551A0962" w16cid:durableId="25FEE3D6"/>
  <w16cid:commentId w16cid:paraId="4471CAC5" w16cid:durableId="25FEE909"/>
  <w16cid:commentId w16cid:paraId="6A0BD376" w16cid:durableId="25FEE981"/>
  <w16cid:commentId w16cid:paraId="68B19352" w16cid:durableId="25FEE705"/>
  <w16cid:commentId w16cid:paraId="634A55FB" w16cid:durableId="25FEE3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8239" w14:textId="77777777" w:rsidR="007E13DF" w:rsidRDefault="007E13DF" w:rsidP="00A756A3">
      <w:r>
        <w:separator/>
      </w:r>
    </w:p>
  </w:endnote>
  <w:endnote w:type="continuationSeparator" w:id="0">
    <w:p w14:paraId="184CC4B2" w14:textId="77777777" w:rsidR="007E13DF" w:rsidRDefault="007E13DF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0612" w14:textId="77777777" w:rsidR="007E13DF" w:rsidRDefault="007E13DF" w:rsidP="00A756A3">
      <w:r>
        <w:separator/>
      </w:r>
    </w:p>
  </w:footnote>
  <w:footnote w:type="continuationSeparator" w:id="0">
    <w:p w14:paraId="7491D923" w14:textId="77777777" w:rsidR="007E13DF" w:rsidRDefault="007E13DF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ili">
    <w15:presenceInfo w15:providerId="None" w15:userId="taili"/>
  </w15:person>
  <w15:person w15:author="靖惠 童">
    <w15:presenceInfo w15:providerId="Windows Live" w15:userId="3e1f2854103642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14A51"/>
    <w:rsid w:val="00034C5C"/>
    <w:rsid w:val="0003756A"/>
    <w:rsid w:val="00075731"/>
    <w:rsid w:val="000901AB"/>
    <w:rsid w:val="000C7F60"/>
    <w:rsid w:val="000D3CB5"/>
    <w:rsid w:val="00106033"/>
    <w:rsid w:val="00137722"/>
    <w:rsid w:val="00151F58"/>
    <w:rsid w:val="00172475"/>
    <w:rsid w:val="001970E1"/>
    <w:rsid w:val="001E7054"/>
    <w:rsid w:val="001F454E"/>
    <w:rsid w:val="001F59AC"/>
    <w:rsid w:val="00251F11"/>
    <w:rsid w:val="00254A66"/>
    <w:rsid w:val="00267A29"/>
    <w:rsid w:val="002956A2"/>
    <w:rsid w:val="002966D1"/>
    <w:rsid w:val="002A4542"/>
    <w:rsid w:val="002D5161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8638C"/>
    <w:rsid w:val="004B4093"/>
    <w:rsid w:val="004C7A55"/>
    <w:rsid w:val="004D57D5"/>
    <w:rsid w:val="004F2DDB"/>
    <w:rsid w:val="00504553"/>
    <w:rsid w:val="00506B15"/>
    <w:rsid w:val="00544126"/>
    <w:rsid w:val="005469FB"/>
    <w:rsid w:val="005C01FE"/>
    <w:rsid w:val="005C2C0A"/>
    <w:rsid w:val="005F2042"/>
    <w:rsid w:val="005F6653"/>
    <w:rsid w:val="005F6702"/>
    <w:rsid w:val="00631287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F2F17"/>
    <w:rsid w:val="00714BFB"/>
    <w:rsid w:val="0076617D"/>
    <w:rsid w:val="0078056A"/>
    <w:rsid w:val="007945DE"/>
    <w:rsid w:val="007B7B17"/>
    <w:rsid w:val="007C5758"/>
    <w:rsid w:val="007D51A6"/>
    <w:rsid w:val="007E13DF"/>
    <w:rsid w:val="007E29DC"/>
    <w:rsid w:val="00802AC2"/>
    <w:rsid w:val="0084468D"/>
    <w:rsid w:val="008D3CDE"/>
    <w:rsid w:val="008E74B8"/>
    <w:rsid w:val="00916479"/>
    <w:rsid w:val="00953DA9"/>
    <w:rsid w:val="009728E1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E0EC9"/>
    <w:rsid w:val="00C45C6D"/>
    <w:rsid w:val="00C755F2"/>
    <w:rsid w:val="00C813E5"/>
    <w:rsid w:val="00CC540E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7320D-06D0-4D69-A897-1EAD422B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339</Words>
  <Characters>1898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8</cp:revision>
  <dcterms:created xsi:type="dcterms:W3CDTF">2022-04-11T03:59:00Z</dcterms:created>
  <dcterms:modified xsi:type="dcterms:W3CDTF">2022-04-11T10:01:00Z</dcterms:modified>
</cp:coreProperties>
</file>