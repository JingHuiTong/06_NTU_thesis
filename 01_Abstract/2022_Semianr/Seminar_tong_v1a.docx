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6C4C" w14:textId="60BDB1B1" w:rsidR="00566135" w:rsidRPr="00566135" w:rsidRDefault="00566135" w:rsidP="00566135">
      <w:pPr>
        <w:jc w:val="center"/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  <w:shd w:val="clear" w:color="auto" w:fill="FFFFFF"/>
        </w:rPr>
        <w:t>西亞高加索地區的剪力波分離與非均向性</w:t>
      </w:r>
    </w:p>
    <w:p w14:paraId="772C6ADD" w14:textId="434990A9" w:rsidR="00001D6E" w:rsidRDefault="00001D6E" w:rsidP="00E6315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Shear-Wave Splitting and Anisotropy </w:t>
      </w:r>
      <w:r w:rsidR="00FA14BE">
        <w:rPr>
          <w:rFonts w:ascii="Times New Roman" w:eastAsia="PingFang TC" w:hAnsi="Times New Roman" w:cs="Times New Roman" w:hint="cs"/>
          <w:b/>
          <w:bCs/>
          <w:color w:val="000000" w:themeColor="text1"/>
          <w:sz w:val="32"/>
          <w:szCs w:val="32"/>
          <w:shd w:val="clear" w:color="auto" w:fill="FFFFFF"/>
        </w:rPr>
        <w:t>O</w:t>
      </w:r>
      <w:r w:rsidRPr="00001D6E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</w:rPr>
        <w:t>b</w:t>
      </w: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served in the Caucasus Region of West Asia</w:t>
      </w:r>
    </w:p>
    <w:p w14:paraId="5FB55685" w14:textId="630E8F4A" w:rsidR="00504553" w:rsidRDefault="00504553" w:rsidP="00E6315E">
      <w:pPr>
        <w:jc w:val="center"/>
        <w:rPr>
          <w:rFonts w:ascii="標楷體" w:eastAsia="標楷體" w:hAnsi="標楷體" w:cs="標楷體"/>
          <w:b/>
          <w:bCs/>
          <w:color w:val="000000" w:themeColor="text1"/>
        </w:rPr>
      </w:pPr>
    </w:p>
    <w:p w14:paraId="409BE4B2" w14:textId="44F44EB5" w:rsidR="00566135" w:rsidRPr="00566135" w:rsidRDefault="00566135" w:rsidP="00566135">
      <w:pPr>
        <w:spacing w:line="276" w:lineRule="auto"/>
        <w:jc w:val="center"/>
        <w:rPr>
          <w:rFonts w:ascii="標楷體" w:eastAsia="標楷體" w:hAnsi="標楷體" w:cs="標楷體"/>
          <w:color w:val="000000" w:themeColor="text1"/>
          <w:vertAlign w:val="superscript"/>
        </w:rPr>
      </w:pPr>
      <w:r w:rsidRPr="00566135">
        <w:rPr>
          <w:rFonts w:ascii="標楷體" w:eastAsia="標楷體" w:hAnsi="標楷體" w:cs="標楷體" w:hint="eastAsia"/>
          <w:color w:val="000000" w:themeColor="text1"/>
        </w:rPr>
        <w:t>童靖惠</w:t>
      </w:r>
      <w:r w:rsidRPr="00F36E59">
        <w:rPr>
          <w:rFonts w:asciiTheme="majorHAnsi" w:eastAsia="標楷體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標楷體" w:eastAsia="標楷體" w:hAnsi="標楷體" w:cs="標楷體" w:hint="eastAsia"/>
          <w:color w:val="000000" w:themeColor="text1"/>
        </w:rPr>
        <w:t>、曾泰琳</w:t>
      </w:r>
      <w:r w:rsidRPr="00F36E59">
        <w:rPr>
          <w:rFonts w:asciiTheme="majorHAnsi" w:eastAsia="標楷體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標楷體" w:eastAsia="標楷體" w:hAnsi="標楷體" w:cs="標楷體" w:hint="eastAsia"/>
          <w:color w:val="000000" w:themeColor="text1"/>
        </w:rPr>
        <w:t>、林佩瑩</w:t>
      </w:r>
      <w:r w:rsidRPr="00F36E59">
        <w:rPr>
          <w:rFonts w:asciiTheme="majorHAnsi" w:eastAsia="標楷體" w:hAnsiTheme="majorHAnsi" w:cstheme="majorHAnsi"/>
          <w:color w:val="000000" w:themeColor="text1"/>
          <w:vertAlign w:val="superscript"/>
        </w:rPr>
        <w:t>2</w:t>
      </w:r>
    </w:p>
    <w:p w14:paraId="6A4F0EDE" w14:textId="2092F4EB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566135">
        <w:rPr>
          <w:rFonts w:ascii="Times New Roman" w:hAnsi="Times New Roman" w:cs="Times New Roman"/>
          <w:color w:val="000000" w:themeColor="text1"/>
        </w:rPr>
        <w:t>Jing-Hui Tong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Tai-Lin Tseng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Pei-Ying Patty Lin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72500114" w14:textId="7DAE3952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566135">
        <w:rPr>
          <w:rFonts w:ascii="Times New Roman" w:hAnsi="Times New Roman" w:cs="Times New Roman"/>
          <w:color w:val="000000" w:themeColor="text1"/>
        </w:rPr>
        <w:t>, National Taiwan University</w:t>
      </w:r>
    </w:p>
    <w:p w14:paraId="42B552B3" w14:textId="7CA6DD82" w:rsidR="00657B99" w:rsidRPr="00566135" w:rsidRDefault="00657B99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566135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標楷體" w:eastAsia="標楷體" w:hAnsi="標楷體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/>
          <w:color w:val="000000"/>
        </w:rPr>
        <w:tab/>
      </w:r>
      <w:r w:rsidR="00254A66">
        <w:rPr>
          <w:rFonts w:ascii="Times New Roman" w:eastAsia="標楷體" w:hAnsi="Times New Roman" w:cs="Times New Roman"/>
          <w:color w:val="000000"/>
        </w:rPr>
        <w:t xml:space="preserve">The </w:t>
      </w:r>
      <w:r w:rsidR="005F2042">
        <w:rPr>
          <w:rFonts w:ascii="Times New Roman" w:eastAsia="標楷體" w:hAnsi="Times New Roman" w:cs="Times New Roman"/>
          <w:color w:val="000000"/>
        </w:rPr>
        <w:t xml:space="preserve">Caucasus </w:t>
      </w:r>
      <w:r w:rsidR="00254A66">
        <w:rPr>
          <w:rFonts w:ascii="Times New Roman" w:eastAsia="標楷體" w:hAnsi="Times New Roman" w:cs="Times New Roman"/>
          <w:color w:val="000000"/>
        </w:rPr>
        <w:t xml:space="preserve">in west Asia </w:t>
      </w:r>
      <w:r w:rsidR="00AA042D">
        <w:rPr>
          <w:rFonts w:ascii="Times New Roman" w:eastAsia="標楷體" w:hAnsi="Times New Roman" w:cs="Times New Roman"/>
          <w:color w:val="000000"/>
        </w:rPr>
        <w:t xml:space="preserve">is </w:t>
      </w:r>
      <w:r w:rsidR="00254A66">
        <w:rPr>
          <w:rFonts w:ascii="Times New Roman" w:eastAsia="標楷體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標楷體" w:hAnsi="Times New Roman" w:cs="Times New Roman"/>
          <w:color w:val="000000"/>
        </w:rPr>
        <w:t xml:space="preserve"> the</w:t>
      </w:r>
      <w:r w:rsidR="00254A66">
        <w:rPr>
          <w:rFonts w:ascii="Times New Roman" w:eastAsia="標楷體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>Ma</w:t>
      </w:r>
      <w:r w:rsidR="00AA042D">
        <w:rPr>
          <w:rFonts w:ascii="Times New Roman" w:eastAsia="標楷體" w:hAnsi="Times New Roman" w:cs="Times New Roman"/>
          <w:color w:val="000000"/>
        </w:rPr>
        <w:t>.</w:t>
      </w:r>
      <w:r w:rsidR="00254A66">
        <w:rPr>
          <w:rFonts w:ascii="Times New Roman" w:eastAsia="標楷體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  <w:r w:rsidR="00AC788D">
        <w:rPr>
          <w:rFonts w:ascii="Times New Roman" w:eastAsia="標楷體" w:hAnsi="Times New Roman" w:cs="Times New Roman"/>
          <w:color w:val="000000"/>
        </w:rPr>
        <w:t xml:space="preserve">a </w:t>
      </w:r>
      <w:r w:rsidR="007D51A6">
        <w:rPr>
          <w:rFonts w:ascii="Times New Roman" w:eastAsia="標楷體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標楷體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標楷體" w:hAnsi="Times New Roman" w:cs="Times New Roman"/>
          <w:color w:val="000000"/>
        </w:rPr>
        <w:t xml:space="preserve">for </w:t>
      </w:r>
      <w:r w:rsidR="005F6653">
        <w:rPr>
          <w:rFonts w:ascii="Times New Roman" w:eastAsia="標楷體" w:hAnsi="Times New Roman" w:cs="Times New Roman"/>
          <w:color w:val="000000"/>
        </w:rPr>
        <w:t>further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>explor</w:t>
      </w:r>
      <w:r w:rsidR="00AC788D">
        <w:rPr>
          <w:rFonts w:ascii="Times New Roman" w:eastAsia="標楷體" w:hAnsi="Times New Roman" w:cs="Times New Roman"/>
          <w:color w:val="000000"/>
        </w:rPr>
        <w:t>ation on</w:t>
      </w:r>
      <w:r w:rsidR="00AA042D" w:rsidRPr="003F3EE0">
        <w:rPr>
          <w:rFonts w:ascii="Times New Roman" w:eastAsia="標楷體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標楷體" w:hAnsi="Times New Roman" w:cs="Times New Roman"/>
          <w:color w:val="000000"/>
        </w:rPr>
        <w:t xml:space="preserve">lithosphere </w:t>
      </w:r>
      <w:r w:rsidR="00AA042D">
        <w:rPr>
          <w:rFonts w:ascii="Times New Roman" w:eastAsia="標楷體" w:hAnsi="Times New Roman" w:cs="Times New Roman"/>
          <w:color w:val="000000"/>
        </w:rPr>
        <w:t xml:space="preserve">and </w:t>
      </w:r>
      <w:r w:rsidR="0076617D">
        <w:rPr>
          <w:rFonts w:ascii="Times New Roman" w:eastAsia="標楷體" w:hAnsi="Times New Roman" w:cs="Times New Roman"/>
          <w:color w:val="000000"/>
        </w:rPr>
        <w:t>asthenosphere</w:t>
      </w:r>
      <w:r w:rsidR="0076617D" w:rsidDel="0076617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標楷體" w:hAnsi="Times New Roman" w:cs="Times New Roman"/>
          <w:color w:val="000000"/>
        </w:rPr>
        <w:t xml:space="preserve">the </w:t>
      </w:r>
      <w:r w:rsidR="00254A66">
        <w:rPr>
          <w:rFonts w:ascii="Times New Roman" w:eastAsia="標楷體" w:hAnsi="Times New Roman" w:cs="Times New Roman"/>
          <w:color w:val="000000"/>
        </w:rPr>
        <w:t>post-collisional volcanism</w:t>
      </w:r>
      <w:r w:rsidR="00D25D29">
        <w:rPr>
          <w:rFonts w:ascii="Times New Roman" w:eastAsia="標楷體" w:hAnsi="Times New Roman" w:cs="Times New Roman"/>
          <w:color w:val="000000"/>
        </w:rPr>
        <w:t>s</w:t>
      </w:r>
      <w:r w:rsidR="005C2C0A">
        <w:rPr>
          <w:rFonts w:ascii="Times New Roman" w:eastAsia="標楷體" w:hAnsi="Times New Roman" w:cs="Times New Roman"/>
          <w:color w:val="000000"/>
        </w:rPr>
        <w:t>.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</w:p>
    <w:p w14:paraId="1E9FF213" w14:textId="73540792" w:rsidR="00CC540E" w:rsidRPr="000017A3" w:rsidRDefault="00254A66" w:rsidP="0076617D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標楷體" w:hAnsi="Times New Roman" w:cs="Times New Roman" w:hint="eastAsia"/>
          <w:color w:val="000000"/>
        </w:rPr>
        <w:t>)</w:t>
      </w:r>
      <w:r>
        <w:rPr>
          <w:rFonts w:ascii="Times New Roman" w:eastAsia="標楷體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標楷體" w:hAnsi="Times New Roman" w:cs="Times New Roman"/>
          <w:color w:val="000000"/>
        </w:rPr>
        <w:t xml:space="preserve">the fast-direction and </w:t>
      </w:r>
      <w:r>
        <w:rPr>
          <w:rFonts w:ascii="Times New Roman" w:eastAsia="標楷體" w:hAnsi="Times New Roman" w:cs="Times New Roman"/>
          <w:color w:val="000000"/>
        </w:rPr>
        <w:t>delay</w:t>
      </w:r>
      <w:r w:rsidRPr="000017A3">
        <w:rPr>
          <w:rFonts w:ascii="Times New Roman" w:eastAsia="標楷體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標楷體" w:hAnsi="Times New Roman" w:cs="Times New Roman"/>
          <w:color w:val="000000"/>
        </w:rPr>
        <w:t xml:space="preserve"> for events</w:t>
      </w:r>
      <w:r>
        <w:rPr>
          <w:rFonts w:ascii="Times New Roman" w:eastAsia="標楷體" w:hAnsi="Times New Roman" w:cs="Times New Roman"/>
          <w:color w:val="000000"/>
        </w:rPr>
        <w:t xml:space="preserve"> </w:t>
      </w:r>
      <w:r w:rsidR="000D3CB5">
        <w:rPr>
          <w:rFonts w:ascii="Times New Roman" w:eastAsia="標楷體" w:hAnsi="Times New Roman" w:cs="Times New Roman"/>
          <w:color w:val="000000"/>
        </w:rPr>
        <w:t xml:space="preserve">recorded </w:t>
      </w:r>
      <w:r>
        <w:rPr>
          <w:rFonts w:ascii="Times New Roman" w:eastAsia="標楷體" w:hAnsi="Times New Roman" w:cs="Times New Roman"/>
          <w:color w:val="000000"/>
        </w:rPr>
        <w:t>during 2010-2020. Moreover</w:t>
      </w:r>
      <w:r w:rsidRPr="000017A3">
        <w:rPr>
          <w:rFonts w:ascii="Times New Roman" w:eastAsia="標楷體" w:hAnsi="Times New Roman" w:cs="Times New Roman"/>
          <w:color w:val="000000"/>
        </w:rPr>
        <w:t xml:space="preserve">, we </w:t>
      </w:r>
      <w:r>
        <w:rPr>
          <w:rFonts w:ascii="Times New Roman" w:eastAsia="標楷體" w:hAnsi="Times New Roman" w:cs="Times New Roman"/>
          <w:color w:val="000000"/>
        </w:rPr>
        <w:t>apply</w:t>
      </w:r>
      <w:r w:rsidRPr="000017A3">
        <w:rPr>
          <w:rFonts w:ascii="Times New Roman" w:eastAsia="標楷體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標楷體" w:hAnsi="Times New Roman" w:cs="Times New Roman"/>
          <w:color w:val="000000"/>
        </w:rPr>
        <w:t xml:space="preserve">our </w:t>
      </w:r>
      <w:r w:rsidRPr="000017A3">
        <w:rPr>
          <w:rFonts w:ascii="Times New Roman" w:eastAsia="標楷體" w:hAnsi="Times New Roman" w:cs="Times New Roman"/>
          <w:color w:val="000000"/>
        </w:rPr>
        <w:t xml:space="preserve">SWS </w:t>
      </w:r>
      <w:r>
        <w:rPr>
          <w:rFonts w:ascii="Times New Roman" w:eastAsia="標楷體" w:hAnsi="Times New Roman" w:cs="Times New Roman"/>
          <w:color w:val="000000"/>
        </w:rPr>
        <w:t>measurement</w:t>
      </w:r>
      <w:r w:rsidR="00802AC2">
        <w:rPr>
          <w:rFonts w:ascii="Times New Roman" w:eastAsia="標楷體" w:hAnsi="Times New Roman" w:cs="Times New Roman" w:hint="eastAsia"/>
          <w:color w:val="000000"/>
        </w:rPr>
        <w:t>s</w:t>
      </w:r>
      <w:r>
        <w:rPr>
          <w:rFonts w:ascii="Times New Roman" w:eastAsia="標楷體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標楷體" w:hAnsi="Times New Roman" w:cs="Times New Roman"/>
          <w:color w:val="000000"/>
        </w:rPr>
        <w:t>.</w:t>
      </w:r>
      <w:r w:rsidR="002D5161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Totally, we </w:t>
      </w:r>
      <w:r w:rsidR="002D5161">
        <w:rPr>
          <w:rFonts w:ascii="Times New Roman" w:eastAsia="標楷體" w:hAnsi="Times New Roman" w:cs="Times New Roman"/>
          <w:color w:val="000000"/>
        </w:rPr>
        <w:t>accomplish</w:t>
      </w:r>
      <w:r w:rsidR="002D5161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標楷體" w:hAnsi="Times New Roman" w:cs="Times New Roman"/>
          <w:color w:val="000000"/>
        </w:rPr>
        <w:t>1</w:t>
      </w:r>
      <w:r w:rsidR="00506B15">
        <w:rPr>
          <w:rFonts w:ascii="Times New Roman" w:eastAsia="標楷體" w:hAnsi="Times New Roman" w:cs="Times New Roman"/>
          <w:color w:val="000000"/>
        </w:rPr>
        <w:t>346</w:t>
      </w:r>
      <w:r w:rsidR="00BE0EC9" w:rsidRPr="00BE0EC9">
        <w:rPr>
          <w:rFonts w:ascii="Times New Roman" w:eastAsia="標楷體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標楷體" w:hAnsi="Times New Roman" w:cs="Times New Roman"/>
          <w:color w:val="000000"/>
        </w:rPr>
        <w:t>high-quality</w:t>
      </w:r>
      <w:r w:rsidR="00631287" w:rsidRPr="00BC77BE">
        <w:rPr>
          <w:rFonts w:ascii="Times New Roman" w:eastAsia="標楷體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標楷體" w:hAnsi="Times New Roman" w:cs="Times New Roman"/>
          <w:color w:val="000000"/>
        </w:rPr>
        <w:t>SWS</w:t>
      </w:r>
      <w:r w:rsidR="00802AC2" w:rsidRPr="00BC77BE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標楷體" w:hAnsi="Times New Roman" w:cs="Times New Roman" w:hint="eastAsia"/>
          <w:color w:val="000000"/>
        </w:rPr>
        <w:t>m</w:t>
      </w:r>
      <w:r w:rsidR="00802AC2">
        <w:rPr>
          <w:rFonts w:ascii="Times New Roman" w:eastAsia="標楷體" w:hAnsi="Times New Roman" w:cs="Times New Roman"/>
          <w:color w:val="000000"/>
        </w:rPr>
        <w:t>easurements</w:t>
      </w:r>
      <w:r w:rsidR="002966D1">
        <w:rPr>
          <w:rFonts w:ascii="Times New Roman" w:eastAsia="標楷體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to </w:t>
      </w:r>
      <w:r w:rsidR="00953DA9">
        <w:rPr>
          <w:rFonts w:ascii="Times New Roman" w:eastAsia="標楷體" w:hAnsi="Times New Roman" w:cs="Times New Roman"/>
          <w:color w:val="000000"/>
        </w:rPr>
        <w:t>map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D25D29">
        <w:rPr>
          <w:rFonts w:ascii="Times New Roman" w:eastAsia="標楷體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標楷體" w:hAnsi="Times New Roman" w:cs="Times New Roman"/>
          <w:color w:val="000000"/>
        </w:rPr>
        <w:t>the</w:t>
      </w:r>
      <w:r w:rsidR="00D25D29">
        <w:rPr>
          <w:rFonts w:ascii="Times New Roman" w:eastAsia="標楷體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802AC2">
        <w:rPr>
          <w:rFonts w:ascii="Times New Roman" w:eastAsia="標楷體" w:hAnsi="Times New Roman" w:cs="Times New Roman" w:hint="eastAsia"/>
          <w:color w:val="000000"/>
        </w:rPr>
        <w:t>a</w:t>
      </w:r>
      <w:r w:rsidR="00802AC2">
        <w:rPr>
          <w:rFonts w:ascii="Times New Roman" w:eastAsia="標楷體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標楷體" w:hAnsi="Times New Roman" w:cs="Times New Roman"/>
          <w:color w:val="000000"/>
        </w:rPr>
        <w:t>study area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. </w:t>
      </w:r>
      <w:r w:rsidR="00BE0EC9">
        <w:rPr>
          <w:rFonts w:ascii="Times New Roman" w:eastAsia="標楷體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標楷體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標楷體" w:hAnsi="Times New Roman" w:cs="Times New Roman"/>
          <w:color w:val="000000"/>
        </w:rPr>
        <w:t>.</w:t>
      </w:r>
    </w:p>
    <w:p w14:paraId="2FC1DFC0" w14:textId="2A631153" w:rsidR="002966D1" w:rsidDel="001B5EED" w:rsidRDefault="00FE6451" w:rsidP="00251F11">
      <w:pPr>
        <w:spacing w:line="360" w:lineRule="auto"/>
        <w:jc w:val="both"/>
        <w:rPr>
          <w:del w:id="0" w:author="Tong" w:date="2022-05-14T13:55:00Z"/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/>
          <w:color w:val="000000"/>
        </w:rPr>
        <w:tab/>
      </w:r>
      <w:r w:rsidR="001C725D">
        <w:rPr>
          <w:rFonts w:ascii="Times New Roman" w:eastAsia="標楷體" w:hAnsi="Times New Roman" w:cs="Times New Roman"/>
          <w:color w:val="000000"/>
        </w:rPr>
        <w:t>Our</w:t>
      </w:r>
      <w:r w:rsidR="001C725D" w:rsidRPr="000017A3">
        <w:rPr>
          <w:rFonts w:ascii="Times New Roman" w:eastAsia="標楷體" w:hAnsi="Times New Roman" w:cs="Times New Roman"/>
          <w:color w:val="000000"/>
        </w:rPr>
        <w:t xml:space="preserve"> SWS</w:t>
      </w:r>
      <w:r w:rsidR="001C725D">
        <w:rPr>
          <w:rFonts w:ascii="Times New Roman" w:eastAsia="標楷體" w:hAnsi="Times New Roman" w:cs="Times New Roman"/>
          <w:color w:val="000000"/>
        </w:rPr>
        <w:t xml:space="preserve"> results show that the </w:t>
      </w:r>
      <w:r w:rsidR="001C725D" w:rsidRPr="000017A3">
        <w:rPr>
          <w:rFonts w:ascii="Times New Roman" w:eastAsia="標楷體" w:hAnsi="Times New Roman" w:cs="Times New Roman"/>
          <w:color w:val="000000"/>
        </w:rPr>
        <w:t>fast-direction</w:t>
      </w:r>
      <w:r w:rsidR="001C725D">
        <w:rPr>
          <w:rFonts w:ascii="Times New Roman" w:eastAsia="標楷體" w:hAnsi="Times New Roman" w:cs="Times New Roman"/>
          <w:color w:val="000000"/>
        </w:rPr>
        <w:t xml:space="preserve"> </w:t>
      </w:r>
      <w:ins w:id="1" w:author="Tong" w:date="2022-05-14T13:53:00Z">
        <w:r w:rsidR="00390FC9">
          <w:rPr>
            <w:rFonts w:ascii="Times New Roman" w:eastAsia="標楷體" w:hAnsi="Times New Roman" w:cs="Times New Roman"/>
            <w:color w:val="000000"/>
          </w:rPr>
          <w:t xml:space="preserve">in </w:t>
        </w:r>
      </w:ins>
      <w:del w:id="2" w:author="Tong" w:date="2022-05-14T13:53:00Z">
        <w:r w:rsidR="001C725D" w:rsidDel="00390FC9">
          <w:rPr>
            <w:rFonts w:ascii="Times New Roman" w:eastAsia="標楷體" w:hAnsi="Times New Roman" w:cs="Times New Roman"/>
            <w:color w:val="000000"/>
          </w:rPr>
          <w:delText>i</w:delText>
        </w:r>
        <w:r w:rsidR="00647D46" w:rsidDel="00390FC9">
          <w:rPr>
            <w:rFonts w:ascii="Times New Roman" w:eastAsia="標楷體" w:hAnsi="Times New Roman" w:cs="Times New Roman"/>
            <w:color w:val="000000"/>
          </w:rPr>
          <w:delText xml:space="preserve">n the Lesser-Greater </w:delText>
        </w:r>
      </w:del>
      <w:r w:rsidR="00647D46">
        <w:rPr>
          <w:rFonts w:ascii="Times New Roman" w:eastAsia="標楷體" w:hAnsi="Times New Roman" w:cs="Times New Roman"/>
          <w:color w:val="000000"/>
        </w:rPr>
        <w:t>Caucasus</w:t>
      </w:r>
      <w:r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47D46">
        <w:rPr>
          <w:rFonts w:ascii="Times New Roman" w:eastAsia="標楷體" w:hAnsi="Times New Roman" w:cs="Times New Roman"/>
          <w:color w:val="000000"/>
        </w:rPr>
        <w:t>is oriented</w:t>
      </w:r>
      <w:r w:rsidR="00647D46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E02B6D">
        <w:rPr>
          <w:rFonts w:ascii="Times New Roman" w:eastAsia="標楷體" w:hAnsi="Times New Roman" w:cs="Times New Roman"/>
          <w:color w:val="000000"/>
        </w:rPr>
        <w:t xml:space="preserve">primarily </w:t>
      </w:r>
      <w:r w:rsidR="00647D46">
        <w:rPr>
          <w:rFonts w:ascii="Times New Roman" w:eastAsia="標楷體" w:hAnsi="Times New Roman" w:cs="Times New Roman"/>
          <w:color w:val="000000"/>
        </w:rPr>
        <w:t>at azimuth of</w:t>
      </w:r>
      <w:r w:rsidR="00647D46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標楷體" w:hAnsi="Times New Roman" w:cs="Times New Roman"/>
          <w:color w:val="000000"/>
        </w:rPr>
        <w:t xml:space="preserve">which is subparallel </w:t>
      </w:r>
      <w:r w:rsidR="00F0685A">
        <w:rPr>
          <w:rFonts w:ascii="Times New Roman" w:eastAsia="標楷體" w:hAnsi="Times New Roman" w:cs="Times New Roman"/>
          <w:color w:val="000000"/>
        </w:rPr>
        <w:t>to</w:t>
      </w:r>
      <w:r w:rsidR="00F0685A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標楷體" w:hAnsi="Times New Roman" w:cs="Times New Roman"/>
          <w:color w:val="000000"/>
        </w:rPr>
        <w:t>absolute plate motion</w:t>
      </w:r>
      <w:r w:rsidR="001C725D">
        <w:rPr>
          <w:rFonts w:ascii="Times New Roman" w:eastAsia="標楷體" w:hAnsi="Times New Roman" w:cs="Times New Roman"/>
          <w:color w:val="000000"/>
        </w:rPr>
        <w:t>,</w:t>
      </w:r>
      <w:r w:rsidR="00647D46">
        <w:rPr>
          <w:rFonts w:ascii="Times New Roman" w:eastAsia="標楷體" w:hAnsi="Times New Roman" w:cs="Times New Roman"/>
          <w:color w:val="000000"/>
        </w:rPr>
        <w:t xml:space="preserve"> similar to </w:t>
      </w:r>
      <w:r w:rsidR="001C725D">
        <w:rPr>
          <w:rFonts w:ascii="Times New Roman" w:eastAsia="標楷體" w:hAnsi="Times New Roman" w:cs="Times New Roman"/>
          <w:color w:val="000000"/>
        </w:rPr>
        <w:t xml:space="preserve">previous </w:t>
      </w:r>
      <w:r w:rsidR="00647D46">
        <w:rPr>
          <w:rFonts w:ascii="Times New Roman" w:eastAsia="標楷體" w:hAnsi="Times New Roman" w:cs="Times New Roman"/>
          <w:color w:val="000000"/>
        </w:rPr>
        <w:t>results in the Anatolia</w:t>
      </w:r>
      <w:r w:rsidR="0090333E">
        <w:rPr>
          <w:rFonts w:ascii="Times New Roman" w:eastAsia="標楷體" w:hAnsi="Times New Roman" w:cs="Times New Roman"/>
          <w:color w:val="000000"/>
        </w:rPr>
        <w:t xml:space="preserve"> block</w:t>
      </w:r>
      <w:r w:rsidR="00D82E48" w:rsidRPr="000017A3">
        <w:rPr>
          <w:rFonts w:ascii="Times New Roman" w:eastAsia="標楷體" w:hAnsi="Times New Roman" w:cs="Times New Roman"/>
          <w:color w:val="000000"/>
        </w:rPr>
        <w:t xml:space="preserve">. </w:t>
      </w:r>
      <w:r w:rsidR="00BE0EC9">
        <w:rPr>
          <w:rFonts w:ascii="Times New Roman" w:eastAsia="標楷體" w:hAnsi="Times New Roman" w:cs="Times New Roman"/>
          <w:color w:val="000000"/>
        </w:rPr>
        <w:t>However</w:t>
      </w:r>
      <w:r w:rsidR="00D82E48" w:rsidRPr="000017A3">
        <w:rPr>
          <w:rFonts w:ascii="Times New Roman" w:eastAsia="標楷體" w:hAnsi="Times New Roman" w:cs="Times New Roman"/>
          <w:color w:val="000000"/>
        </w:rPr>
        <w:t>,</w:t>
      </w:r>
      <w:r w:rsidR="00E02B6D">
        <w:rPr>
          <w:rFonts w:ascii="Times New Roman" w:eastAsia="標楷體" w:hAnsi="Times New Roman" w:cs="Times New Roman"/>
          <w:color w:val="000000"/>
        </w:rPr>
        <w:t xml:space="preserve"> </w:t>
      </w:r>
      <w:r w:rsidR="007124D3">
        <w:rPr>
          <w:rFonts w:ascii="Times New Roman" w:eastAsia="標楷體" w:hAnsi="Times New Roman" w:cs="Times New Roman"/>
          <w:color w:val="000000"/>
        </w:rPr>
        <w:t xml:space="preserve">there is </w:t>
      </w:r>
      <w:r w:rsidR="00962148">
        <w:rPr>
          <w:rFonts w:ascii="Times New Roman" w:eastAsia="標楷體" w:hAnsi="Times New Roman" w:cs="Times New Roman"/>
          <w:color w:val="000000"/>
        </w:rPr>
        <w:t xml:space="preserve">a noticeable </w:t>
      </w:r>
      <w:r w:rsidR="007124D3">
        <w:rPr>
          <w:rFonts w:ascii="Times New Roman" w:eastAsia="標楷體" w:hAnsi="Times New Roman" w:cs="Times New Roman"/>
          <w:color w:val="000000"/>
        </w:rPr>
        <w:t>decrease</w:t>
      </w:r>
      <w:r w:rsidR="00962148">
        <w:rPr>
          <w:rFonts w:ascii="Times New Roman" w:eastAsia="標楷體" w:hAnsi="Times New Roman" w:cs="Times New Roman"/>
          <w:color w:val="000000"/>
        </w:rPr>
        <w:t xml:space="preserve"> in </w:t>
      </w:r>
      <w:r w:rsidR="00E02B6D">
        <w:rPr>
          <w:rFonts w:ascii="Times New Roman" w:eastAsia="標楷體" w:hAnsi="Times New Roman" w:cs="Times New Roman"/>
          <w:color w:val="000000"/>
        </w:rPr>
        <w:t>the</w:t>
      </w:r>
      <w:r w:rsidR="00D82E48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A756A3">
        <w:rPr>
          <w:rFonts w:ascii="Times New Roman" w:eastAsia="標楷體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標楷體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ime from </w:t>
      </w:r>
      <w:r w:rsidR="00D82E48" w:rsidRPr="000017A3">
        <w:rPr>
          <w:rFonts w:ascii="Times New Roman" w:eastAsia="標楷體" w:hAnsi="Times New Roman" w:cs="Times New Roman"/>
          <w:color w:val="000000"/>
        </w:rPr>
        <w:t>1.06</w:t>
      </w:r>
      <w:r w:rsidR="00BE0EC9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s in </w:t>
      </w:r>
      <w:r w:rsidR="00FA14BE">
        <w:rPr>
          <w:rFonts w:ascii="Times New Roman" w:eastAsia="標楷體" w:hAnsi="Times New Roman" w:cs="Times New Roman"/>
          <w:color w:val="000000"/>
        </w:rPr>
        <w:t xml:space="preserve">the </w:t>
      </w:r>
      <w:ins w:id="3" w:author="Tong" w:date="2022-05-13T22:02:00Z">
        <w:r w:rsidR="0031671E">
          <w:rPr>
            <w:rFonts w:ascii="Times New Roman" w:eastAsia="標楷體" w:hAnsi="Times New Roman" w:cs="Times New Roman"/>
            <w:color w:val="000000"/>
          </w:rPr>
          <w:t>north</w:t>
        </w:r>
      </w:ins>
      <w:r w:rsidR="00953DA9">
        <w:rPr>
          <w:rFonts w:ascii="Times New Roman" w:eastAsia="標楷體" w:hAnsi="Times New Roman" w:cs="Times New Roman"/>
          <w:color w:val="000000"/>
        </w:rPr>
        <w:t>w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標楷體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標楷體" w:hAnsi="Times New Roman" w:cs="Times New Roman"/>
          <w:color w:val="000000"/>
        </w:rPr>
        <w:t>0.</w:t>
      </w:r>
      <w:r w:rsidR="00D82E48" w:rsidRPr="000017A3">
        <w:rPr>
          <w:rFonts w:ascii="Times New Roman" w:eastAsia="標楷體" w:hAnsi="Times New Roman" w:cs="Times New Roman"/>
          <w:color w:val="000000"/>
        </w:rPr>
        <w:t>7</w:t>
      </w:r>
      <w:r w:rsidR="00BE0EC9">
        <w:rPr>
          <w:rFonts w:ascii="Times New Roman" w:eastAsia="標楷體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s </w:t>
      </w:r>
      <w:r w:rsidR="00953DA9">
        <w:rPr>
          <w:rFonts w:ascii="Times New Roman" w:eastAsia="標楷體" w:hAnsi="Times New Roman" w:cs="Times New Roman"/>
          <w:color w:val="000000"/>
        </w:rPr>
        <w:t xml:space="preserve">in </w:t>
      </w:r>
      <w:r w:rsidR="00FA14BE">
        <w:rPr>
          <w:rFonts w:ascii="Times New Roman" w:eastAsia="標楷體" w:hAnsi="Times New Roman" w:cs="Times New Roman"/>
          <w:color w:val="000000"/>
        </w:rPr>
        <w:t xml:space="preserve">the </w:t>
      </w:r>
      <w:r w:rsidR="00953DA9">
        <w:rPr>
          <w:rFonts w:ascii="Times New Roman" w:eastAsia="標楷體" w:hAnsi="Times New Roman" w:cs="Times New Roman"/>
          <w:color w:val="000000"/>
        </w:rPr>
        <w:t xml:space="preserve">southeastern Caucasus where </w:t>
      </w:r>
      <w:r w:rsidR="00D25D29">
        <w:rPr>
          <w:rFonts w:ascii="Times New Roman" w:eastAsia="標楷體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標楷體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標楷體" w:hAnsi="Times New Roman" w:cs="Times New Roman"/>
          <w:color w:val="000000"/>
        </w:rPr>
        <w:t xml:space="preserve">prevailing </w:t>
      </w:r>
      <w:r w:rsidR="00BE0EC9">
        <w:rPr>
          <w:rFonts w:ascii="Times New Roman" w:eastAsia="標楷體" w:hAnsi="Times New Roman" w:cs="Times New Roman" w:hint="eastAsia"/>
          <w:color w:val="000000"/>
        </w:rPr>
        <w:t>N</w:t>
      </w:r>
      <w:r w:rsidR="00BE0EC9">
        <w:rPr>
          <w:rFonts w:ascii="Times New Roman" w:eastAsia="標楷體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標楷體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標楷體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標楷體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標楷體" w:hAnsi="Times New Roman" w:cs="Times New Roman"/>
          <w:color w:val="000000"/>
        </w:rPr>
        <w:t>asthenospher</w:t>
      </w:r>
      <w:r w:rsidR="00BE0EC9">
        <w:rPr>
          <w:rFonts w:ascii="Times New Roman" w:eastAsia="標楷體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標楷體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the </w:t>
      </w:r>
      <w:r w:rsidR="00D9712F">
        <w:rPr>
          <w:rFonts w:ascii="Times New Roman" w:eastAsia="標楷體" w:hAnsi="Times New Roman" w:cs="Times New Roman"/>
          <w:color w:val="000000"/>
        </w:rPr>
        <w:t xml:space="preserve">reduction </w:t>
      </w:r>
      <w:r w:rsidR="00BE0EC9">
        <w:rPr>
          <w:rFonts w:ascii="Times New Roman" w:eastAsia="標楷體" w:hAnsi="Times New Roman" w:cs="Times New Roman"/>
          <w:color w:val="000000"/>
        </w:rPr>
        <w:t>in delay</w:t>
      </w:r>
      <w:r w:rsidR="004C7A55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time </w:t>
      </w:r>
      <w:del w:id="4" w:author="Microsoft Office User" w:date="2022-05-13T16:42:00Z">
        <w:r w:rsidR="00D9712F" w:rsidDel="00A56DD8">
          <w:rPr>
            <w:rFonts w:ascii="Times New Roman" w:eastAsia="標楷體" w:hAnsi="Times New Roman" w:cs="Times New Roman"/>
            <w:color w:val="000000"/>
          </w:rPr>
          <w:delText xml:space="preserve">in </w:delText>
        </w:r>
      </w:del>
      <w:r w:rsidR="00A56DD8">
        <w:rPr>
          <w:rFonts w:ascii="Times New Roman" w:eastAsia="標楷體" w:hAnsi="Times New Roman" w:cs="Times New Roman"/>
          <w:color w:val="000000"/>
        </w:rPr>
        <w:t xml:space="preserve">underneath </w:t>
      </w:r>
      <w:r w:rsidR="00D9712F">
        <w:rPr>
          <w:rFonts w:ascii="Times New Roman" w:eastAsia="標楷體" w:hAnsi="Times New Roman" w:cs="Times New Roman"/>
          <w:color w:val="000000"/>
        </w:rPr>
        <w:t xml:space="preserve">Armenia </w:t>
      </w:r>
      <w:r w:rsidR="00BE0EC9">
        <w:rPr>
          <w:rFonts w:ascii="Times New Roman" w:eastAsia="標楷體" w:hAnsi="Times New Roman" w:cs="Times New Roman"/>
          <w:color w:val="000000"/>
        </w:rPr>
        <w:t xml:space="preserve">may be </w:t>
      </w:r>
      <w:del w:id="5" w:author="Microsoft Office User" w:date="2022-05-13T16:06:00Z">
        <w:r w:rsidR="00BE0EC9" w:rsidDel="00A85D76">
          <w:rPr>
            <w:rFonts w:ascii="Times New Roman" w:eastAsia="標楷體" w:hAnsi="Times New Roman" w:cs="Times New Roman"/>
            <w:color w:val="000000"/>
          </w:rPr>
          <w:delText xml:space="preserve">disturbed </w:delText>
        </w:r>
      </w:del>
      <w:r w:rsidR="00A56DD8">
        <w:rPr>
          <w:rFonts w:ascii="Times New Roman" w:eastAsia="標楷體" w:hAnsi="Times New Roman" w:cs="Times New Roman"/>
          <w:color w:val="000000"/>
        </w:rPr>
        <w:t>explained by</w:t>
      </w:r>
      <w:r w:rsidR="008B0D1B">
        <w:rPr>
          <w:rFonts w:ascii="Times New Roman" w:eastAsia="標楷體" w:hAnsi="Times New Roman" w:cs="Times New Roman"/>
          <w:color w:val="000000"/>
        </w:rPr>
        <w:t xml:space="preserve"> the</w:t>
      </w:r>
      <w:del w:id="6" w:author="Microsoft Office User" w:date="2022-05-13T16:06:00Z">
        <w:r w:rsidR="00BE0EC9" w:rsidDel="00A85D76">
          <w:rPr>
            <w:rFonts w:ascii="Times New Roman" w:eastAsia="標楷體" w:hAnsi="Times New Roman" w:cs="Times New Roman"/>
            <w:color w:val="000000"/>
          </w:rPr>
          <w:delText>by</w:delText>
        </w:r>
      </w:del>
      <w:r w:rsidR="00BE0EC9">
        <w:rPr>
          <w:rFonts w:ascii="Times New Roman" w:eastAsia="標楷體" w:hAnsi="Times New Roman" w:cs="Times New Roman"/>
          <w:color w:val="000000"/>
        </w:rPr>
        <w:t xml:space="preserve"> </w:t>
      </w:r>
      <w:del w:id="7" w:author="Microsoft Office User" w:date="2022-05-13T16:07:00Z">
        <w:r w:rsidR="00A35386" w:rsidDel="00A85D76">
          <w:rPr>
            <w:rFonts w:ascii="Times New Roman" w:eastAsia="標楷體" w:hAnsi="Times New Roman" w:cs="Times New Roman"/>
            <w:color w:val="000000"/>
          </w:rPr>
          <w:delText>2 types</w:delText>
        </w:r>
        <w:r w:rsidR="00A35386" w:rsidDel="00A85D76">
          <w:rPr>
            <w:rFonts w:ascii="Times New Roman" w:eastAsia="標楷體" w:hAnsi="Times New Roman" w:cs="Times New Roman" w:hint="eastAsia"/>
            <w:color w:val="000000"/>
          </w:rPr>
          <w:delText xml:space="preserve"> </w:delText>
        </w:r>
        <w:r w:rsidR="00A35386" w:rsidDel="00A85D76">
          <w:rPr>
            <w:rFonts w:ascii="Times New Roman" w:eastAsia="標楷體" w:hAnsi="Times New Roman" w:cs="Times New Roman"/>
            <w:color w:val="000000"/>
          </w:rPr>
          <w:delText xml:space="preserve">of </w:delText>
        </w:r>
      </w:del>
      <w:r w:rsidR="00A35386">
        <w:rPr>
          <w:rFonts w:ascii="Times New Roman" w:eastAsia="標楷體" w:hAnsi="Times New Roman" w:cs="Times New Roman"/>
          <w:color w:val="000000"/>
        </w:rPr>
        <w:t xml:space="preserve">edge-driven </w:t>
      </w:r>
      <w:del w:id="8" w:author="Microsoft Office User" w:date="2022-05-13T17:52:00Z">
        <w:r w:rsidR="00A35386" w:rsidDel="005B44AD">
          <w:rPr>
            <w:rFonts w:ascii="Times New Roman" w:eastAsia="標楷體" w:hAnsi="Times New Roman" w:cs="Times New Roman"/>
            <w:color w:val="000000"/>
          </w:rPr>
          <w:delText>flow</w:delText>
        </w:r>
      </w:del>
      <w:r w:rsidR="005B44AD">
        <w:rPr>
          <w:rFonts w:ascii="Times New Roman" w:eastAsia="標楷體" w:hAnsi="Times New Roman" w:cs="Times New Roman"/>
          <w:color w:val="000000"/>
        </w:rPr>
        <w:t>convection</w:t>
      </w:r>
      <w:r w:rsidR="00F439F9">
        <w:rPr>
          <w:rFonts w:ascii="Times New Roman" w:eastAsia="標楷體" w:hAnsi="Times New Roman" w:cs="Times New Roman"/>
          <w:color w:val="000000"/>
        </w:rPr>
        <w:t xml:space="preserve"> (ED</w:t>
      </w:r>
      <w:r w:rsidR="005B44AD">
        <w:rPr>
          <w:rFonts w:ascii="Times New Roman" w:eastAsia="標楷體" w:hAnsi="Times New Roman" w:cs="Times New Roman"/>
          <w:color w:val="000000"/>
        </w:rPr>
        <w:t>C</w:t>
      </w:r>
      <w:r w:rsidR="00F439F9">
        <w:rPr>
          <w:rFonts w:ascii="Times New Roman" w:eastAsia="標楷體" w:hAnsi="Times New Roman" w:cs="Times New Roman"/>
          <w:color w:val="000000"/>
        </w:rPr>
        <w:t>)</w:t>
      </w:r>
      <w:r w:rsidR="00A35386">
        <w:rPr>
          <w:rFonts w:ascii="Times New Roman" w:eastAsia="標楷體" w:hAnsi="Times New Roman" w:cs="Times New Roman"/>
          <w:color w:val="000000"/>
        </w:rPr>
        <w:t xml:space="preserve"> </w:t>
      </w:r>
      <w:del w:id="9" w:author="Microsoft Office User" w:date="2022-05-13T16:42:00Z">
        <w:r w:rsidR="00A35386" w:rsidDel="00A56DD8">
          <w:rPr>
            <w:rFonts w:ascii="Times New Roman" w:eastAsia="標楷體" w:hAnsi="Times New Roman" w:cs="Times New Roman"/>
            <w:color w:val="000000"/>
          </w:rPr>
          <w:delText>induced by</w:delText>
        </w:r>
      </w:del>
      <w:r w:rsidR="00A56DD8">
        <w:rPr>
          <w:rFonts w:ascii="Times New Roman" w:eastAsia="標楷體" w:hAnsi="Times New Roman" w:cs="Times New Roman"/>
          <w:color w:val="000000"/>
        </w:rPr>
        <w:t>due to</w:t>
      </w:r>
      <w:r w:rsidR="00A35386">
        <w:rPr>
          <w:rFonts w:ascii="Times New Roman" w:eastAsia="標楷體" w:hAnsi="Times New Roman" w:cs="Times New Roman"/>
          <w:color w:val="000000"/>
        </w:rPr>
        <w:t xml:space="preserve"> </w:t>
      </w:r>
      <w:r w:rsidR="00A56DD8">
        <w:rPr>
          <w:rFonts w:ascii="Times New Roman" w:eastAsia="標楷體" w:hAnsi="Times New Roman" w:cs="Times New Roman"/>
          <w:color w:val="000000"/>
        </w:rPr>
        <w:t>large gradient</w:t>
      </w:r>
      <w:r w:rsidR="006B11B6">
        <w:rPr>
          <w:rFonts w:ascii="Times New Roman" w:eastAsia="標楷體" w:hAnsi="Times New Roman" w:cs="Times New Roman"/>
          <w:color w:val="000000"/>
        </w:rPr>
        <w:t xml:space="preserve"> </w:t>
      </w:r>
      <w:r w:rsidR="00A56DD8">
        <w:rPr>
          <w:rFonts w:ascii="Times New Roman" w:eastAsia="標楷體" w:hAnsi="Times New Roman" w:cs="Times New Roman"/>
          <w:color w:val="000000"/>
        </w:rPr>
        <w:t>in</w:t>
      </w:r>
      <w:r w:rsidR="006B11B6">
        <w:rPr>
          <w:rFonts w:ascii="Times New Roman" w:eastAsia="標楷體" w:hAnsi="Times New Roman" w:cs="Times New Roman"/>
          <w:color w:val="000000"/>
        </w:rPr>
        <w:t xml:space="preserve"> </w:t>
      </w:r>
      <w:r w:rsidR="00A35386">
        <w:rPr>
          <w:rFonts w:ascii="Times New Roman" w:eastAsia="標楷體" w:hAnsi="Times New Roman" w:cs="Times New Roman"/>
          <w:color w:val="000000"/>
        </w:rPr>
        <w:t>lithospher</w:t>
      </w:r>
      <w:r w:rsidR="006B11B6">
        <w:rPr>
          <w:rFonts w:ascii="Times New Roman" w:eastAsia="標楷體" w:hAnsi="Times New Roman" w:cs="Times New Roman"/>
          <w:color w:val="000000"/>
        </w:rPr>
        <w:t>ic</w:t>
      </w:r>
      <w:del w:id="10" w:author="Microsoft Office User" w:date="2022-05-13T16:12:00Z">
        <w:r w:rsidR="00A35386" w:rsidDel="006B11B6">
          <w:rPr>
            <w:rFonts w:ascii="Times New Roman" w:eastAsia="標楷體" w:hAnsi="Times New Roman" w:cs="Times New Roman"/>
            <w:color w:val="000000"/>
          </w:rPr>
          <w:delText>e</w:delText>
        </w:r>
      </w:del>
      <w:r w:rsidR="00A35386">
        <w:rPr>
          <w:rFonts w:ascii="Times New Roman" w:eastAsia="標楷體" w:hAnsi="Times New Roman" w:cs="Times New Roman"/>
          <w:color w:val="000000"/>
        </w:rPr>
        <w:t xml:space="preserve"> thickness</w:t>
      </w:r>
      <w:del w:id="11" w:author="Microsoft Office User" w:date="2022-05-13T16:12:00Z">
        <w:r w:rsidR="00A35386" w:rsidDel="006B11B6">
          <w:rPr>
            <w:rFonts w:ascii="Times New Roman" w:eastAsia="標楷體" w:hAnsi="Times New Roman" w:cs="Times New Roman"/>
            <w:color w:val="000000"/>
          </w:rPr>
          <w:delText xml:space="preserve"> variations</w:delText>
        </w:r>
      </w:del>
      <w:r w:rsidR="00A35386">
        <w:rPr>
          <w:rFonts w:ascii="Times New Roman" w:eastAsia="標楷體" w:hAnsi="Times New Roman" w:cs="Times New Roman"/>
          <w:color w:val="000000"/>
        </w:rPr>
        <w:t xml:space="preserve">. </w:t>
      </w:r>
      <w:r w:rsidR="00684767">
        <w:rPr>
          <w:rFonts w:ascii="Times New Roman" w:eastAsia="標楷體" w:hAnsi="Times New Roman" w:cs="Times New Roman"/>
          <w:color w:val="000000"/>
        </w:rPr>
        <w:t xml:space="preserve">It is likely that </w:t>
      </w:r>
      <w:ins w:id="12" w:author="Tong" w:date="2022-05-12T16:34:00Z">
        <w:del w:id="13" w:author="Microsoft Office User" w:date="2022-05-13T16:14:00Z">
          <w:r w:rsidR="00A35386" w:rsidRPr="005B44AD" w:rsidDel="006B11B6">
            <w:rPr>
              <w:rFonts w:ascii="Times New Roman" w:eastAsia="標楷體" w:hAnsi="Times New Roman" w:cs="Times New Roman"/>
              <w:color w:val="000000"/>
              <w:highlight w:val="yellow"/>
              <w:rPrChange w:id="14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One of mechanisms is</w:delText>
          </w:r>
        </w:del>
      </w:ins>
      <w:ins w:id="15" w:author="Microsoft Office User" w:date="2022-05-13T18:57:00Z">
        <w:r w:rsidR="00684767">
          <w:rPr>
            <w:rFonts w:ascii="Times New Roman" w:eastAsia="標楷體" w:hAnsi="Times New Roman" w:cs="Times New Roman"/>
            <w:color w:val="000000"/>
            <w:highlight w:val="yellow"/>
          </w:rPr>
          <w:t>e</w:t>
        </w:r>
      </w:ins>
      <w:ins w:id="16" w:author="Microsoft Office User" w:date="2022-05-13T16:54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17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i</w:t>
        </w:r>
      </w:ins>
      <w:ins w:id="18" w:author="Microsoft Office User" w:date="2022-05-13T16:55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19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ther a large-scale ED</w:t>
        </w:r>
      </w:ins>
      <w:ins w:id="20" w:author="Microsoft Office User" w:date="2022-05-13T17:53:00Z">
        <w:r w:rsidR="005B44AD" w:rsidRPr="005B44AD">
          <w:rPr>
            <w:rFonts w:ascii="Times New Roman" w:eastAsia="標楷體" w:hAnsi="Times New Roman" w:cs="Times New Roman"/>
            <w:color w:val="000000"/>
            <w:highlight w:val="yellow"/>
            <w:rPrChange w:id="21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C</w:t>
        </w:r>
      </w:ins>
      <w:ins w:id="22" w:author="Microsoft Office User" w:date="2022-05-13T16:55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23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</w:ins>
      <w:ins w:id="24" w:author="Microsoft Office User" w:date="2022-05-16T21:53:00Z">
        <w:r w:rsidR="00D76D31">
          <w:rPr>
            <w:rFonts w:ascii="Times New Roman" w:eastAsia="標楷體" w:hAnsi="Times New Roman" w:cs="Times New Roman"/>
            <w:color w:val="000000"/>
            <w:highlight w:val="yellow"/>
          </w:rPr>
          <w:t>produces</w:t>
        </w:r>
      </w:ins>
      <w:ins w:id="25" w:author="Tong" w:date="2022-05-12T16:34:00Z"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26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</w:ins>
      <w:ins w:id="27" w:author="Microsoft Office User" w:date="2022-05-16T21:49:00Z">
        <w:r w:rsidR="00686DB0">
          <w:rPr>
            <w:rFonts w:ascii="Times New Roman" w:eastAsia="標楷體" w:hAnsi="Times New Roman" w:cs="Times New Roman"/>
            <w:color w:val="000000"/>
            <w:highlight w:val="yellow"/>
          </w:rPr>
          <w:t xml:space="preserve">the </w:t>
        </w:r>
      </w:ins>
      <w:ins w:id="28" w:author="Tong" w:date="2022-05-12T16:34:00Z"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29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sub-vertical </w:t>
        </w:r>
        <w:del w:id="30" w:author="Microsoft Office User" w:date="2022-05-13T16:30:00Z">
          <w:r w:rsidR="00A35386" w:rsidRPr="005B44AD" w:rsidDel="00084D04">
            <w:rPr>
              <w:rFonts w:ascii="Times New Roman" w:eastAsia="標楷體" w:hAnsi="Times New Roman" w:cs="Times New Roman"/>
              <w:color w:val="000000"/>
              <w:highlight w:val="yellow"/>
              <w:rPrChange w:id="31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flow</w:delText>
          </w:r>
        </w:del>
      </w:ins>
      <w:ins w:id="32" w:author="Microsoft Office User" w:date="2022-05-13T16:43:00Z">
        <w:r w:rsidR="00A56DD8" w:rsidRPr="005B44AD">
          <w:rPr>
            <w:rFonts w:ascii="Times New Roman" w:eastAsia="標楷體" w:hAnsi="Times New Roman" w:cs="Times New Roman"/>
            <w:color w:val="000000"/>
            <w:highlight w:val="yellow"/>
            <w:rPrChange w:id="33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component</w:t>
        </w:r>
      </w:ins>
      <w:ins w:id="34" w:author="Microsoft Office User" w:date="2022-05-13T18:55:00Z">
        <w:r w:rsidR="00684767">
          <w:rPr>
            <w:rFonts w:ascii="Times New Roman" w:eastAsia="標楷體" w:hAnsi="Times New Roman" w:cs="Times New Roman"/>
            <w:color w:val="000000"/>
            <w:highlight w:val="yellow"/>
          </w:rPr>
          <w:t xml:space="preserve"> of mantle flow</w:t>
        </w:r>
      </w:ins>
      <w:ins w:id="35" w:author="Tong" w:date="2022-05-12T16:34:00Z"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36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</w:ins>
      <w:ins w:id="37" w:author="Microsoft Office User" w:date="2022-05-13T16:27:00Z">
        <w:r w:rsidR="00C16B42" w:rsidRPr="005B44AD">
          <w:rPr>
            <w:rFonts w:ascii="Times New Roman" w:eastAsia="標楷體" w:hAnsi="Times New Roman" w:cs="Times New Roman"/>
            <w:color w:val="000000"/>
            <w:highlight w:val="yellow"/>
            <w:rPrChange w:id="38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or</w:t>
        </w:r>
      </w:ins>
      <w:ins w:id="39" w:author="Tong" w:date="2022-05-12T16:34:00Z">
        <w:del w:id="40" w:author="Microsoft Office User" w:date="2022-05-13T16:27:00Z">
          <w:r w:rsidR="00A35386" w:rsidRPr="005B44AD" w:rsidDel="00C16B42">
            <w:rPr>
              <w:rFonts w:ascii="Times New Roman" w:eastAsia="標楷體" w:hAnsi="Times New Roman" w:cs="Times New Roman"/>
              <w:color w:val="000000"/>
              <w:highlight w:val="yellow"/>
              <w:rPrChange w:id="41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and</w:delText>
          </w:r>
        </w:del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42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</w:ins>
      <w:ins w:id="43" w:author="Microsoft Office User" w:date="2022-05-13T16:56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44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a </w:t>
        </w:r>
        <w:del w:id="45" w:author="Tong" w:date="2022-05-13T22:02:00Z">
          <w:r w:rsidR="00F439F9" w:rsidRPr="005B44AD" w:rsidDel="0031671E">
            <w:rPr>
              <w:rFonts w:ascii="Times New Roman" w:eastAsia="標楷體" w:hAnsi="Times New Roman" w:cs="Times New Roman"/>
              <w:color w:val="000000"/>
              <w:highlight w:val="yellow"/>
              <w:rPrChange w:id="46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small</w:delText>
          </w:r>
        </w:del>
      </w:ins>
      <w:ins w:id="47" w:author="Tong" w:date="2022-05-13T22:02:00Z">
        <w:r w:rsidR="0031671E">
          <w:rPr>
            <w:rFonts w:ascii="Times New Roman" w:eastAsia="標楷體" w:hAnsi="Times New Roman" w:cs="Times New Roman"/>
            <w:color w:val="000000"/>
            <w:highlight w:val="yellow"/>
          </w:rPr>
          <w:t>local</w:t>
        </w:r>
      </w:ins>
      <w:ins w:id="48" w:author="Microsoft Office User" w:date="2022-05-13T16:56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49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-scale ED</w:t>
        </w:r>
      </w:ins>
      <w:ins w:id="50" w:author="Tong" w:date="2022-05-13T22:02:00Z">
        <w:r w:rsidR="008B6CF0">
          <w:rPr>
            <w:rFonts w:ascii="Times New Roman" w:eastAsia="標楷體" w:hAnsi="Times New Roman" w:cs="Times New Roman"/>
            <w:color w:val="000000"/>
            <w:highlight w:val="yellow"/>
          </w:rPr>
          <w:t>C</w:t>
        </w:r>
      </w:ins>
      <w:ins w:id="51" w:author="Microsoft Office User" w:date="2022-05-13T16:56:00Z">
        <w:del w:id="52" w:author="Tong" w:date="2022-05-13T22:02:00Z">
          <w:r w:rsidR="00F439F9" w:rsidRPr="005B44AD" w:rsidDel="008B6CF0">
            <w:rPr>
              <w:rFonts w:ascii="Times New Roman" w:eastAsia="標楷體" w:hAnsi="Times New Roman" w:cs="Times New Roman"/>
              <w:color w:val="000000"/>
              <w:highlight w:val="yellow"/>
              <w:rPrChange w:id="53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F</w:delText>
          </w:r>
        </w:del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54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</w:ins>
      <w:ins w:id="55" w:author="Microsoft Office User" w:date="2022-05-16T21:57:00Z">
        <w:r w:rsidR="00D76D31">
          <w:rPr>
            <w:rFonts w:ascii="Times New Roman" w:eastAsia="標楷體" w:hAnsi="Times New Roman" w:cs="Times New Roman"/>
            <w:color w:val="000000"/>
            <w:highlight w:val="yellow"/>
          </w:rPr>
          <w:t>enhances</w:t>
        </w:r>
      </w:ins>
      <w:ins w:id="56" w:author="Microsoft Office User" w:date="2022-05-13T16:56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57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</w:ins>
      <w:ins w:id="58" w:author="Microsoft Office User" w:date="2022-05-13T16:57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59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a thin </w:t>
        </w:r>
      </w:ins>
      <w:ins w:id="60" w:author="Microsoft Office User" w:date="2022-05-13T16:58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61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layer of </w:t>
        </w:r>
      </w:ins>
      <w:ins w:id="62" w:author="Tong" w:date="2022-05-12T16:34:00Z">
        <w:del w:id="63" w:author="Microsoft Office User" w:date="2022-05-13T16:56:00Z">
          <w:r w:rsidR="00A35386" w:rsidRPr="005B44AD" w:rsidDel="00F439F9">
            <w:rPr>
              <w:rFonts w:ascii="Times New Roman" w:eastAsia="標楷體" w:hAnsi="Times New Roman" w:cs="Times New Roman"/>
              <w:color w:val="000000"/>
              <w:highlight w:val="yellow"/>
              <w:rPrChange w:id="64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 xml:space="preserve">another is </w:delText>
          </w:r>
        </w:del>
        <w:del w:id="65" w:author="Microsoft Office User" w:date="2022-05-13T16:57:00Z">
          <w:r w:rsidR="00A35386" w:rsidRPr="005B44AD" w:rsidDel="00F439F9">
            <w:rPr>
              <w:rFonts w:ascii="Times New Roman" w:eastAsia="標楷體" w:hAnsi="Times New Roman" w:cs="Times New Roman"/>
              <w:color w:val="000000"/>
              <w:highlight w:val="yellow"/>
              <w:rPrChange w:id="66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major</w:delText>
          </w:r>
        </w:del>
        <w:del w:id="67" w:author="Microsoft Office User" w:date="2022-05-13T16:58:00Z">
          <w:r w:rsidR="00A35386" w:rsidRPr="005B44AD" w:rsidDel="00F439F9">
            <w:rPr>
              <w:rFonts w:ascii="Times New Roman" w:eastAsia="標楷體" w:hAnsi="Times New Roman" w:cs="Times New Roman"/>
              <w:color w:val="000000"/>
              <w:highlight w:val="yellow"/>
              <w:rPrChange w:id="68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 xml:space="preserve"> </w:delText>
          </w:r>
        </w:del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69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horizontal deformation </w:t>
        </w:r>
        <w:del w:id="70" w:author="Microsoft Office User" w:date="2022-05-13T16:58:00Z">
          <w:r w:rsidR="00A35386" w:rsidRPr="005B44AD" w:rsidDel="00F439F9">
            <w:rPr>
              <w:rFonts w:ascii="Times New Roman" w:eastAsia="標楷體" w:hAnsi="Times New Roman" w:cs="Times New Roman"/>
              <w:color w:val="000000"/>
              <w:highlight w:val="yellow"/>
              <w:rPrChange w:id="71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beneath</w:delText>
          </w:r>
        </w:del>
      </w:ins>
      <w:ins w:id="72" w:author="Microsoft Office User" w:date="2022-05-13T16:58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73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near</w:t>
        </w:r>
      </w:ins>
      <w:ins w:id="74" w:author="Tong" w:date="2022-05-12T16:34:00Z"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75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the base of lithosphere.</w:t>
        </w:r>
        <w:r w:rsidR="00A35386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r w:rsidR="00641915">
        <w:rPr>
          <w:rFonts w:ascii="Times New Roman" w:eastAsia="標楷體" w:hAnsi="Times New Roman" w:cs="Times New Roman"/>
          <w:color w:val="000000"/>
        </w:rPr>
        <w:t xml:space="preserve">Both scenarios </w:t>
      </w:r>
      <w:r w:rsidR="00CF2051">
        <w:rPr>
          <w:rFonts w:ascii="Times New Roman" w:eastAsia="標楷體" w:hAnsi="Times New Roman" w:cs="Times New Roman"/>
          <w:color w:val="000000"/>
        </w:rPr>
        <w:t xml:space="preserve">potentially lead to partial melting </w:t>
      </w:r>
      <w:r w:rsidR="00684767">
        <w:rPr>
          <w:rFonts w:ascii="Times New Roman" w:eastAsia="標楷體" w:hAnsi="Times New Roman" w:cs="Times New Roman"/>
          <w:color w:val="000000"/>
        </w:rPr>
        <w:t>and thermal erosion.</w:t>
      </w:r>
      <w:r w:rsidR="00CF2051">
        <w:rPr>
          <w:rFonts w:ascii="Times New Roman" w:eastAsia="標楷體" w:hAnsi="Times New Roman" w:cs="Times New Roman"/>
          <w:color w:val="000000"/>
        </w:rPr>
        <w:t xml:space="preserve"> </w:t>
      </w:r>
      <w:del w:id="76" w:author="Tong" w:date="2022-05-12T16:34:00Z">
        <w:r w:rsidR="00D9712F" w:rsidDel="00A35386">
          <w:rPr>
            <w:rFonts w:ascii="Times New Roman" w:eastAsia="標楷體" w:hAnsi="Times New Roman" w:cs="Times New Roman"/>
            <w:color w:val="000000"/>
          </w:rPr>
          <w:delText>sub-vertical flow</w:delText>
        </w:r>
        <w:r w:rsidR="00BE0EC9" w:rsidDel="00A35386">
          <w:rPr>
            <w:rFonts w:ascii="Times New Roman" w:eastAsia="標楷體" w:hAnsi="Times New Roman" w:cs="Times New Roman"/>
            <w:color w:val="000000"/>
          </w:rPr>
          <w:delText xml:space="preserve"> of small-scale convection under the thinned lithosphere</w:delText>
        </w:r>
        <w:r w:rsidR="00BE0EC9" w:rsidRPr="001F59AC" w:rsidDel="00A35386">
          <w:rPr>
            <w:rFonts w:ascii="Times New Roman" w:eastAsia="標楷體" w:hAnsi="Times New Roman" w:cs="Times New Roman"/>
            <w:color w:val="000000"/>
          </w:rPr>
          <w:delText xml:space="preserve"> </w:delText>
        </w:r>
        <w:r w:rsidR="00BE0EC9" w:rsidDel="00A35386">
          <w:rPr>
            <w:rFonts w:ascii="Times New Roman" w:eastAsia="標楷體" w:hAnsi="Times New Roman" w:cs="Times New Roman"/>
            <w:color w:val="000000"/>
          </w:rPr>
          <w:delText>associated with post-collisional volcanoes.</w:delText>
        </w:r>
      </w:del>
    </w:p>
    <w:p w14:paraId="48AE7F65" w14:textId="77777777" w:rsidR="00001D6E" w:rsidRPr="000017A3" w:rsidRDefault="00001D6E" w:rsidP="00251F11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</w:p>
    <w:p w14:paraId="74740BDB" w14:textId="03855C2E" w:rsidR="007C0AC0" w:rsidRDefault="00CC540E" w:rsidP="00251F11">
      <w:pPr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001D6E">
        <w:rPr>
          <w:rFonts w:ascii="Times New Roman" w:eastAsia="標楷體" w:hAnsi="Times New Roman" w:cs="Times New Roman" w:hint="eastAsia"/>
          <w:b/>
          <w:bCs/>
          <w:i/>
          <w:iCs/>
          <w:color w:val="000000"/>
        </w:rPr>
        <w:t>K</w:t>
      </w:r>
      <w:r w:rsidRPr="00001D6E">
        <w:rPr>
          <w:rFonts w:ascii="Times New Roman" w:eastAsia="標楷體" w:hAnsi="Times New Roman" w:cs="Times New Roman"/>
          <w:b/>
          <w:bCs/>
          <w:i/>
          <w:iCs/>
          <w:color w:val="000000"/>
        </w:rPr>
        <w:t>eywords:</w:t>
      </w:r>
      <w:r w:rsidRPr="000017A3">
        <w:rPr>
          <w:rFonts w:ascii="Times New Roman" w:eastAsia="標楷體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標楷體" w:hAnsi="Times New Roman" w:cs="Times New Roman"/>
          <w:color w:val="000000"/>
        </w:rPr>
        <w:t>s</w:t>
      </w:r>
      <w:r w:rsidRPr="000017A3">
        <w:rPr>
          <w:rFonts w:ascii="Times New Roman" w:eastAsia="標楷體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標楷體" w:hAnsi="Times New Roman" w:cs="Times New Roman"/>
          <w:color w:val="000000"/>
        </w:rPr>
        <w:t>s</w:t>
      </w:r>
      <w:r w:rsidRPr="000017A3">
        <w:rPr>
          <w:rFonts w:ascii="Times New Roman" w:eastAsia="標楷體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標楷體" w:hAnsi="Times New Roman" w:cs="Times New Roman"/>
          <w:color w:val="000000"/>
        </w:rPr>
        <w:t>,</w:t>
      </w:r>
      <w:r w:rsidR="008D3CDE">
        <w:rPr>
          <w:rFonts w:ascii="Times New Roman" w:eastAsia="標楷體" w:hAnsi="Times New Roman" w:cs="Times New Roman"/>
          <w:color w:val="000000"/>
        </w:rPr>
        <w:t xml:space="preserve"> asthenosphere</w:t>
      </w:r>
    </w:p>
    <w:p w14:paraId="421F2E94" w14:textId="1CF1292D" w:rsidR="00001D6E" w:rsidRPr="00001D6E" w:rsidRDefault="00001D6E" w:rsidP="00001D6E">
      <w:pPr>
        <w:spacing w:line="360" w:lineRule="auto"/>
        <w:jc w:val="center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001D6E">
        <w:rPr>
          <w:rFonts w:ascii="Times New Roman" w:eastAsia="標楷體" w:hAnsi="Times New Roman" w:cs="Times New Roman"/>
          <w:color w:val="000000"/>
          <w:sz w:val="32"/>
          <w:szCs w:val="32"/>
        </w:rPr>
        <w:lastRenderedPageBreak/>
        <w:t>Reference</w:t>
      </w:r>
    </w:p>
    <w:p w14:paraId="7660CD8F" w14:textId="6BA3815B" w:rsidR="00767285" w:rsidRDefault="00767285" w:rsidP="00E26775">
      <w:pPr>
        <w:pStyle w:val="af0"/>
      </w:pPr>
      <w:r w:rsidRPr="003533C9">
        <w:t xml:space="preserve">Arvin, S., Sobouti, F., Priestley, K., Ghods, A., Motaghi, K., Tilmann, F., &amp; Eken, T. </w:t>
      </w:r>
      <w:r>
        <w:rPr>
          <w:rFonts w:eastAsia="PingFang TC" w:cs="Times New Roman" w:hint="cs"/>
        </w:rPr>
        <w:t>(</w:t>
      </w:r>
      <w:r w:rsidRPr="003533C9">
        <w:rPr>
          <w:rFonts w:hint="eastAsia"/>
        </w:rPr>
        <w:t>2</w:t>
      </w:r>
      <w:r w:rsidRPr="003533C9">
        <w:t>021</w:t>
      </w:r>
      <w:r>
        <w:t>)</w:t>
      </w:r>
      <w:r w:rsidRPr="003533C9">
        <w:t xml:space="preserve">. Seismic anisotropy and mantle deformation in NW Iran inferred from splitting measurements of </w:t>
      </w:r>
      <w:r w:rsidRPr="00440175">
        <w:t>SK</w:t>
      </w:r>
      <w:r>
        <w:rPr>
          <w:rFonts w:eastAsia="PingFang TC" w:cs="Times New Roman" w:hint="cs"/>
        </w:rPr>
        <w:t>(</w:t>
      </w:r>
      <w:r w:rsidRPr="00440175">
        <w:rPr>
          <w:rFonts w:hint="eastAsia"/>
        </w:rPr>
        <w:t>K</w:t>
      </w:r>
      <w:r>
        <w:t>)</w:t>
      </w:r>
      <w:r w:rsidRPr="00440175">
        <w:t>S</w:t>
      </w:r>
      <w:r w:rsidRPr="003533C9">
        <w:t xml:space="preserve"> and direct </w:t>
      </w:r>
      <w:r w:rsidRPr="00440175">
        <w:t>S</w:t>
      </w:r>
      <w:r w:rsidRPr="003533C9">
        <w:t xml:space="preserve"> phases. </w:t>
      </w:r>
      <w:r w:rsidRPr="003533C9">
        <w:rPr>
          <w:i/>
          <w:iCs/>
        </w:rPr>
        <w:t>Geophysical Journal International</w:t>
      </w:r>
      <w:r w:rsidRPr="003533C9">
        <w:t xml:space="preserve">, </w:t>
      </w:r>
      <w:r w:rsidRPr="003533C9">
        <w:rPr>
          <w:i/>
          <w:iCs/>
        </w:rPr>
        <w:t>226</w:t>
      </w:r>
      <w:r>
        <w:rPr>
          <w:rFonts w:cs="Times New Roman" w:hint="cs"/>
        </w:rPr>
        <w:t>(</w:t>
      </w:r>
      <w:r w:rsidRPr="003533C9">
        <w:t>2</w:t>
      </w:r>
      <w:r>
        <w:t>)</w:t>
      </w:r>
      <w:r w:rsidRPr="003533C9">
        <w:t>, 1417–1431</w:t>
      </w:r>
      <w:r>
        <w:rPr>
          <w:rFonts w:ascii="PingFang TC" w:eastAsia="PingFang TC" w:hAnsi="PingFang TC" w:cs="PingFang TC"/>
        </w:rPr>
        <w:t xml:space="preserve">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Pr="003533C9">
        <w:rPr>
          <w:rFonts w:hint="eastAsia"/>
        </w:rPr>
        <w:t>d</w:t>
      </w:r>
      <w:r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 w:rsidRPr="003533C9">
        <w:rPr>
          <w:rFonts w:hint="eastAsia"/>
        </w:rPr>
        <w:t>1</w:t>
      </w:r>
      <w:r w:rsidRPr="003533C9">
        <w:t>0.1093/gji/ggab181</w:t>
      </w:r>
    </w:p>
    <w:p w14:paraId="4B922531" w14:textId="79A8AE69" w:rsidR="00767285" w:rsidRDefault="00767285" w:rsidP="00E26775">
      <w:pPr>
        <w:pStyle w:val="af0"/>
      </w:pPr>
      <w:r w:rsidRPr="00CB5330">
        <w:t xml:space="preserve">Audet, P., &amp; Schaeffer, A. J. (2019). SplitPy: Software for teleseismic shear-wave splitting analysis (v0.1.0). </w:t>
      </w:r>
      <w:r w:rsidRPr="00CB5330">
        <w:rPr>
          <w:i/>
          <w:iCs/>
        </w:rPr>
        <w:t>Zenodo</w:t>
      </w:r>
      <w:r w:rsidRPr="00CB5330">
        <w:t xml:space="preserve">. </w:t>
      </w:r>
      <w:r w:rsidR="00E26775">
        <w:t>http://doi.org/</w:t>
      </w:r>
      <w:r w:rsidRPr="00CB5330">
        <w:t xml:space="preserve">10.5281/zenodo.3564780 </w:t>
      </w:r>
    </w:p>
    <w:p w14:paraId="06185B3F" w14:textId="51ED3C58" w:rsidR="009022AC" w:rsidRPr="009022AC" w:rsidRDefault="009022AC" w:rsidP="00E26775">
      <w:pPr>
        <w:pStyle w:val="af0"/>
      </w:pPr>
      <w:r w:rsidRPr="00CB5330">
        <w:t>Audet, P.,</w:t>
      </w:r>
      <w:r>
        <w:t xml:space="preserve"> Eulenfeld, T. &amp; Mather, B. (2022). paudetseis/Telewavesim: Telewavesim (v0.2.1). </w:t>
      </w:r>
      <w:r w:rsidRPr="009022AC">
        <w:rPr>
          <w:i/>
          <w:iCs/>
        </w:rPr>
        <w:t>Zenodo</w:t>
      </w:r>
      <w:r>
        <w:t xml:space="preserve">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="00E26775" w:rsidRPr="003533C9">
        <w:rPr>
          <w:rFonts w:hint="eastAsia"/>
        </w:rPr>
        <w:t>d</w:t>
      </w:r>
      <w:r w:rsidR="00E26775"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>
        <w:t>10.5281/zenodo.6249382</w:t>
      </w:r>
    </w:p>
    <w:p w14:paraId="0786FC5D" w14:textId="7A5742FE" w:rsidR="00757927" w:rsidRPr="00757927" w:rsidRDefault="00757927" w:rsidP="00E26775">
      <w:pPr>
        <w:pStyle w:val="af0"/>
      </w:pPr>
      <w:r>
        <w:t xml:space="preserve">Audet, P., Thomson, C. J., Bostock, M. G. &amp; Eulenfeld, T. (2019). Telewavesim: Python software for teleseismic body wave modeling. </w:t>
      </w:r>
      <w:r w:rsidRPr="00757927">
        <w:rPr>
          <w:i/>
          <w:iCs/>
        </w:rPr>
        <w:t>Journal of Open Source Software, 4</w:t>
      </w:r>
      <w:r>
        <w:t xml:space="preserve">(44), 1818. </w:t>
      </w:r>
      <w:r w:rsidR="00E26775">
        <w:rPr>
          <w:rFonts w:asciiTheme="majorHAnsi" w:eastAsia="PingFang TC" w:hAnsiTheme="majorHAnsi" w:cstheme="majorHAnsi" w:hint="cs"/>
        </w:rPr>
        <w:t>h</w:t>
      </w:r>
      <w:r w:rsidR="00E26775">
        <w:rPr>
          <w:rFonts w:asciiTheme="majorHAnsi" w:eastAsia="PingFang TC" w:hAnsiTheme="majorHAnsi" w:cstheme="majorHAnsi"/>
        </w:rPr>
        <w:t>ttp://</w:t>
      </w:r>
      <w:r w:rsidR="00E26775" w:rsidRPr="003533C9">
        <w:rPr>
          <w:rFonts w:hint="eastAsia"/>
        </w:rPr>
        <w:t>d</w:t>
      </w:r>
      <w:r w:rsidR="00E26775" w:rsidRPr="003533C9">
        <w:t>oi</w:t>
      </w:r>
      <w:r w:rsidR="00E26775">
        <w:rPr>
          <w:rFonts w:ascii="PingFang TC" w:eastAsia="PingFang TC" w:hAnsi="PingFang TC" w:cs="PingFang TC"/>
        </w:rPr>
        <w:t>.</w:t>
      </w:r>
      <w:r w:rsidR="00E26775">
        <w:rPr>
          <w:rFonts w:eastAsia="PingFang TC" w:cs="Times New Roman" w:hint="cs"/>
        </w:rPr>
        <w:t>o</w:t>
      </w:r>
      <w:r w:rsidR="00E26775">
        <w:rPr>
          <w:rFonts w:eastAsia="PingFang TC" w:cs="Times New Roman"/>
        </w:rPr>
        <w:t>rg/</w:t>
      </w:r>
      <w:r>
        <w:t>10.21105/joss.01818</w:t>
      </w:r>
    </w:p>
    <w:p w14:paraId="40A99FDE" w14:textId="782CF66D" w:rsidR="00767285" w:rsidRDefault="00767285" w:rsidP="00E26775">
      <w:pPr>
        <w:pStyle w:val="af0"/>
      </w:pPr>
      <w:r w:rsidRPr="00225291">
        <w:t xml:space="preserve">Bowman, J. R., &amp; Ando, M. </w:t>
      </w:r>
      <w:r>
        <w:rPr>
          <w:rFonts w:cs="Times New Roman" w:hint="cs"/>
        </w:rPr>
        <w:t>(</w:t>
      </w:r>
      <w:r w:rsidRPr="00225291">
        <w:t>1987</w:t>
      </w:r>
      <w:r>
        <w:t>)</w:t>
      </w:r>
      <w:r w:rsidRPr="00225291">
        <w:t xml:space="preserve">. Shear-wave splitting in the upper-mantle wedge above the Tonga </w:t>
      </w:r>
      <w:r w:rsidR="00160F57">
        <w:t>s</w:t>
      </w:r>
      <w:r w:rsidRPr="00225291">
        <w:t xml:space="preserve">ubduction </w:t>
      </w:r>
      <w:r w:rsidR="00160F57">
        <w:t>z</w:t>
      </w:r>
      <w:r w:rsidRPr="00225291">
        <w:t xml:space="preserve">one. </w:t>
      </w:r>
      <w:r w:rsidRPr="00225291">
        <w:rPr>
          <w:i/>
          <w:iCs/>
        </w:rPr>
        <w:t>Geophysical Journal International</w:t>
      </w:r>
      <w:r w:rsidRPr="00225291">
        <w:t xml:space="preserve">, </w:t>
      </w:r>
      <w:r w:rsidRPr="00225291">
        <w:rPr>
          <w:i/>
          <w:iCs/>
        </w:rPr>
        <w:t>88</w:t>
      </w:r>
      <w:r>
        <w:rPr>
          <w:rFonts w:cs="Times New Roman" w:hint="cs"/>
        </w:rPr>
        <w:t>(</w:t>
      </w:r>
      <w:r w:rsidRPr="00225291">
        <w:t>1</w:t>
      </w:r>
      <w:r>
        <w:t>)</w:t>
      </w:r>
      <w:r w:rsidRPr="00225291">
        <w:t>, 25–41</w:t>
      </w:r>
      <w:r>
        <w:t>.</w:t>
      </w:r>
      <w:r w:rsidRPr="00225291">
        <w:t xml:space="preserve"> </w:t>
      </w:r>
      <w:r w:rsidR="00E26775">
        <w:t>http://doi.org/</w:t>
      </w:r>
      <w:r w:rsidRPr="00225291">
        <w:t>10.1111/j.1365-246x.1987.tb01367.x</w:t>
      </w:r>
    </w:p>
    <w:p w14:paraId="18CBA231" w14:textId="45C749B6" w:rsidR="00767285" w:rsidRDefault="00767285" w:rsidP="00E26775">
      <w:pPr>
        <w:pStyle w:val="af0"/>
      </w:pPr>
      <w:r w:rsidRPr="00225291">
        <w:t xml:space="preserve">Fukao, Y. </w:t>
      </w:r>
      <w:r>
        <w:rPr>
          <w:rFonts w:cs="Times New Roman" w:hint="cs"/>
        </w:rPr>
        <w:t>(</w:t>
      </w:r>
      <w:r w:rsidRPr="00225291">
        <w:t>1984</w:t>
      </w:r>
      <w:r>
        <w:t>)</w:t>
      </w:r>
      <w:r w:rsidRPr="00225291">
        <w:t xml:space="preserve">. Evidence from core-reflected shear waves for anisotropy in the Earth's mantle. </w:t>
      </w:r>
      <w:r w:rsidRPr="00225291">
        <w:rPr>
          <w:i/>
          <w:iCs/>
        </w:rPr>
        <w:t>Nature</w:t>
      </w:r>
      <w:r w:rsidRPr="00225291">
        <w:t xml:space="preserve">, </w:t>
      </w:r>
      <w:r w:rsidRPr="00225291">
        <w:rPr>
          <w:i/>
          <w:iCs/>
        </w:rPr>
        <w:t>309</w:t>
      </w:r>
      <w:r>
        <w:rPr>
          <w:rFonts w:cs="Times New Roman" w:hint="cs"/>
        </w:rPr>
        <w:t>(</w:t>
      </w:r>
      <w:r w:rsidRPr="00225291">
        <w:t>5970</w:t>
      </w:r>
      <w:r>
        <w:t>)</w:t>
      </w:r>
      <w:r w:rsidRPr="00225291">
        <w:t>, 695–698</w:t>
      </w:r>
      <w:r>
        <w:t>,</w:t>
      </w:r>
      <w:r w:rsidRPr="00225291">
        <w:t xml:space="preserve"> </w:t>
      </w:r>
      <w:r w:rsidR="00E26775">
        <w:t>http://doi.org/</w:t>
      </w:r>
      <w:r w:rsidRPr="00225291">
        <w:t>10.1038/309695a0</w:t>
      </w:r>
    </w:p>
    <w:p w14:paraId="5CE65EA9" w14:textId="24CD03B8" w:rsidR="002451A0" w:rsidRDefault="002451A0" w:rsidP="00E26775">
      <w:pPr>
        <w:pStyle w:val="af0"/>
      </w:pPr>
      <w:r>
        <w:rPr>
          <w:rFonts w:hint="eastAsia"/>
        </w:rPr>
        <w:t>G</w:t>
      </w:r>
      <w:r>
        <w:t>lobal Volcanism Program, 2013. Volcanoes of the World, v.4.10.5. Venzke, E</w:t>
      </w:r>
      <w:r>
        <w:rPr>
          <w:rFonts w:cs="Times New Roman" w:hint="cs"/>
        </w:rPr>
        <w:t>(</w:t>
      </w:r>
      <w:r>
        <w:t>ed.)</w:t>
      </w:r>
      <w:r w:rsidRPr="00225291">
        <w:t>.</w:t>
      </w:r>
      <w:r>
        <w:t xml:space="preserve"> Smithsonian Institution. Downloaded 09 Sep 2021. </w:t>
      </w:r>
      <w:r w:rsidR="00E26775">
        <w:t>http://doi.org/</w:t>
      </w:r>
      <w:r>
        <w:t>10.5479/si.GVP</w:t>
      </w:r>
      <w:r w:rsidR="00E05638">
        <w:t>.</w:t>
      </w:r>
      <w:r>
        <w:t>VOTW4-2013</w:t>
      </w:r>
    </w:p>
    <w:p w14:paraId="2D5A8A7E" w14:textId="72298377" w:rsidR="006D3B99" w:rsidRPr="006D3B99" w:rsidRDefault="006D3B99" w:rsidP="00E26775">
      <w:pPr>
        <w:pStyle w:val="af0"/>
      </w:pPr>
      <w:r w:rsidRPr="006D3B99">
        <w:t xml:space="preserve">Huang, T.-Y., Gung, Y., Kuo, B.-Y., Chiao, L.-Y., &amp; Chen, Y.-N. (2015). Layered deformation in the Taiwan orogen. </w:t>
      </w:r>
      <w:r w:rsidRPr="006D3B99">
        <w:rPr>
          <w:i/>
          <w:iCs/>
        </w:rPr>
        <w:t>Science</w:t>
      </w:r>
      <w:r w:rsidRPr="006D3B99">
        <w:t xml:space="preserve">, </w:t>
      </w:r>
      <w:r w:rsidRPr="006D3B99">
        <w:rPr>
          <w:i/>
          <w:iCs/>
        </w:rPr>
        <w:t>349</w:t>
      </w:r>
      <w:r w:rsidRPr="006D3B99">
        <w:t>(6249), 720–723.</w:t>
      </w:r>
      <w:r>
        <w:t xml:space="preserve"> </w:t>
      </w:r>
      <w:r w:rsidR="00E26775">
        <w:t>http://doi.org/</w:t>
      </w:r>
      <w:r w:rsidRPr="006D3B99">
        <w:t xml:space="preserve">10.1126/science.aab1879 </w:t>
      </w:r>
    </w:p>
    <w:p w14:paraId="688A6242" w14:textId="48C41501" w:rsidR="00CA541A" w:rsidRDefault="00CA541A" w:rsidP="00E26775">
      <w:pPr>
        <w:pStyle w:val="af0"/>
      </w:pPr>
      <w:r w:rsidRPr="00BE3E68">
        <w:t xml:space="preserve">Kaislaniemi, L., &amp; van Hunen, J. (2014). Dynamics of lithospheric thinning and mantle melting by </w:t>
      </w:r>
      <w:r w:rsidR="00D55FEE">
        <w:rPr>
          <w:rFonts w:asciiTheme="majorHAnsi" w:eastAsia="PingFang TC" w:hAnsiTheme="majorHAnsi" w:cstheme="majorHAnsi" w:hint="cs"/>
        </w:rPr>
        <w:t>e</w:t>
      </w:r>
      <w:r w:rsidRPr="00BE3E68">
        <w:rPr>
          <w:rFonts w:hint="eastAsia"/>
        </w:rPr>
        <w:t>d</w:t>
      </w:r>
      <w:r w:rsidRPr="00BE3E68">
        <w:t>ge</w:t>
      </w:r>
      <w:r w:rsidRPr="00BE3E68">
        <w:rPr>
          <w:rFonts w:ascii="Cambria Math" w:hAnsi="Cambria Math" w:cs="Cambria Math"/>
        </w:rPr>
        <w:t>‐</w:t>
      </w:r>
      <w:r w:rsidRPr="00BE3E68">
        <w:t xml:space="preserve">driven convection: Application to Moroccan </w:t>
      </w:r>
      <w:proofErr w:type="gramStart"/>
      <w:r w:rsidR="0031671E">
        <w:t>A</w:t>
      </w:r>
      <w:r w:rsidRPr="00BE3E68">
        <w:t>tlas mountains</w:t>
      </w:r>
      <w:proofErr w:type="gramEnd"/>
      <w:r w:rsidRPr="00BE3E68">
        <w:t xml:space="preserve">. </w:t>
      </w:r>
      <w:r w:rsidRPr="00BE3E68">
        <w:rPr>
          <w:i/>
          <w:iCs/>
        </w:rPr>
        <w:t>Geochemistry, Geophysics, Geosystems</w:t>
      </w:r>
      <w:r w:rsidRPr="00BE3E68">
        <w:t xml:space="preserve">, </w:t>
      </w:r>
      <w:r w:rsidRPr="00BE3E68">
        <w:rPr>
          <w:i/>
          <w:iCs/>
        </w:rPr>
        <w:t>15</w:t>
      </w:r>
      <w:r w:rsidRPr="00BE3E68">
        <w:t xml:space="preserve">(8), 3175–3189. </w:t>
      </w:r>
      <w:r w:rsidR="00E26775">
        <w:t>http://doi.org/</w:t>
      </w:r>
      <w:r w:rsidRPr="00BE3E68">
        <w:t xml:space="preserve">10.1002/2014gc005414 </w:t>
      </w:r>
    </w:p>
    <w:p w14:paraId="603244DB" w14:textId="42D37CA8" w:rsidR="006D3B99" w:rsidRDefault="006D3B99" w:rsidP="00E26775">
      <w:pPr>
        <w:pStyle w:val="af0"/>
        <w:rPr>
          <w:ins w:id="77" w:author="Tong" w:date="2022-05-13T22:04:00Z"/>
        </w:rPr>
      </w:pPr>
      <w:r w:rsidRPr="006D3B99">
        <w:t xml:space="preserve">Kennet, B. L. (1991). IASPEI 1991 seismological tables. </w:t>
      </w:r>
      <w:r w:rsidRPr="006D3B99">
        <w:rPr>
          <w:i/>
          <w:iCs/>
        </w:rPr>
        <w:t>Terra Nova</w:t>
      </w:r>
      <w:r w:rsidRPr="006D3B99">
        <w:t xml:space="preserve">, </w:t>
      </w:r>
      <w:r w:rsidRPr="006D3B99">
        <w:rPr>
          <w:i/>
          <w:iCs/>
        </w:rPr>
        <w:t>3</w:t>
      </w:r>
      <w:r w:rsidRPr="006D3B99">
        <w:t xml:space="preserve">(2), 122–122. </w:t>
      </w:r>
      <w:r w:rsidR="00E26775">
        <w:t>http://doi.org/</w:t>
      </w:r>
      <w:r w:rsidRPr="006D3B99">
        <w:t xml:space="preserve">10.1111/j.1365-3121.1991.tb00863.x </w:t>
      </w:r>
    </w:p>
    <w:p w14:paraId="46622215" w14:textId="762D58A0" w:rsidR="0031671E" w:rsidRPr="006D3B99" w:rsidRDefault="0031671E" w:rsidP="0031671E">
      <w:pPr>
        <w:pStyle w:val="af0"/>
      </w:pPr>
      <w:r w:rsidRPr="00C32B4F">
        <w:lastRenderedPageBreak/>
        <w:t xml:space="preserve">Legendre, C. P., Tseng, T.-L., Chen, Y.-N., Huang, T.-Y., Gung, Y.-C., </w:t>
      </w:r>
      <w:proofErr w:type="spellStart"/>
      <w:r w:rsidRPr="00C32B4F">
        <w:t>Karakhanyan</w:t>
      </w:r>
      <w:proofErr w:type="spellEnd"/>
      <w:r w:rsidRPr="00C32B4F">
        <w:t xml:space="preserve">, A., &amp; Huang, B.-S. (2017). Complex deformation in the Caucasus region revealed by </w:t>
      </w:r>
      <w:ins w:id="78" w:author="Tong" w:date="2022-05-13T22:06:00Z">
        <w:r>
          <w:t>a</w:t>
        </w:r>
      </w:ins>
      <w:r w:rsidRPr="00C32B4F">
        <w:t xml:space="preserve">mbient </w:t>
      </w:r>
      <w:r>
        <w:t>n</w:t>
      </w:r>
      <w:r w:rsidRPr="00C32B4F">
        <w:t xml:space="preserve">oise </w:t>
      </w:r>
      <w:r>
        <w:t>s</w:t>
      </w:r>
      <w:r w:rsidRPr="00C32B4F">
        <w:t xml:space="preserve">eismic </w:t>
      </w:r>
      <w:r>
        <w:t>t</w:t>
      </w:r>
      <w:r w:rsidRPr="00C32B4F">
        <w:t xml:space="preserve">omography. </w:t>
      </w:r>
      <w:r w:rsidRPr="00C32B4F">
        <w:rPr>
          <w:i/>
          <w:iCs/>
        </w:rPr>
        <w:t>Tectonophysics</w:t>
      </w:r>
      <w:r w:rsidRPr="00C32B4F">
        <w:t xml:space="preserve">, </w:t>
      </w:r>
      <w:r w:rsidRPr="00C32B4F">
        <w:rPr>
          <w:i/>
          <w:iCs/>
        </w:rPr>
        <w:t>712-713</w:t>
      </w:r>
      <w:r w:rsidRPr="00C32B4F">
        <w:t xml:space="preserve">, 208–220. </w:t>
      </w:r>
      <w:r>
        <w:rPr>
          <w:rFonts w:eastAsia="Times New Roman"/>
        </w:rPr>
        <w:t>http://doi.org/</w:t>
      </w:r>
      <w:r w:rsidRPr="00C32B4F">
        <w:t xml:space="preserve">10.1016/j.tecto.2017.05.024 </w:t>
      </w:r>
    </w:p>
    <w:p w14:paraId="5B857B31" w14:textId="0FBD6640" w:rsidR="00B07ECA" w:rsidRPr="002A64BF" w:rsidRDefault="00B07ECA" w:rsidP="00E26775">
      <w:pPr>
        <w:pStyle w:val="af0"/>
      </w:pPr>
      <w:proofErr w:type="spellStart"/>
      <w:r w:rsidRPr="00463B85">
        <w:t>Lemnifi</w:t>
      </w:r>
      <w:proofErr w:type="spellEnd"/>
      <w:r w:rsidRPr="00463B85">
        <w:t xml:space="preserve">, A. A., Elshaafi, A., Karaoğlu, Ö., Salah, M. K., Aouad, N., Reed, C. A., &amp; Yu, Y. </w:t>
      </w:r>
      <w:r>
        <w:rPr>
          <w:rFonts w:cs="Times New Roman" w:hint="cs"/>
        </w:rPr>
        <w:t>(</w:t>
      </w:r>
      <w:r w:rsidRPr="00463B85">
        <w:t>2017</w:t>
      </w:r>
      <w:r>
        <w:t>)</w:t>
      </w:r>
      <w:r w:rsidRPr="00463B85">
        <w:t xml:space="preserve">. Complex seismic anisotropy and mantle dynamics beneath Turkey. </w:t>
      </w:r>
      <w:r w:rsidRPr="00463B85">
        <w:rPr>
          <w:i/>
          <w:iCs/>
        </w:rPr>
        <w:t>Journal of Geodynamics</w:t>
      </w:r>
      <w:r w:rsidRPr="00463B85">
        <w:t xml:space="preserve">, </w:t>
      </w:r>
      <w:r w:rsidRPr="00463B85">
        <w:rPr>
          <w:i/>
          <w:iCs/>
        </w:rPr>
        <w:t>112</w:t>
      </w:r>
      <w:r w:rsidRPr="00463B85">
        <w:t>, 31–45</w:t>
      </w:r>
      <w:r>
        <w:t>.</w:t>
      </w:r>
      <w:r w:rsidRPr="00463B85">
        <w:t xml:space="preserve"> </w:t>
      </w:r>
      <w:r w:rsidR="00E26775">
        <w:t>http://doi.org/</w:t>
      </w:r>
      <w:r w:rsidRPr="00463B85">
        <w:t>10.1016/j.jog.2017.10.004</w:t>
      </w:r>
    </w:p>
    <w:p w14:paraId="22821FDD" w14:textId="5C4D9582" w:rsidR="00767285" w:rsidRPr="00D55FEE" w:rsidRDefault="00767285" w:rsidP="00E26775">
      <w:pPr>
        <w:pStyle w:val="af0"/>
      </w:pPr>
      <w:r w:rsidRPr="00163FA3">
        <w:t>Lin, C.</w:t>
      </w:r>
      <w:r w:rsidR="00580718">
        <w:t>-</w:t>
      </w:r>
      <w:r w:rsidRPr="00163FA3">
        <w:t>M., Tseng, T. L., Meliksetian, K., Karakhanyan, A., Huang, B. S., Babayan, H.,</w:t>
      </w:r>
      <w:r w:rsidR="00CF143D">
        <w:t xml:space="preserve"> et al</w:t>
      </w:r>
      <w:r w:rsidRPr="00163FA3">
        <w:t xml:space="preserve">. (2020). Locally thin crust and high crustal </w:t>
      </w:r>
      <m:oMath>
        <m:sSub>
          <m:sSubPr>
            <m:ctrlPr>
              <w:ins w:id="79" w:author="Microsoft Office User" w:date="2022-05-16T21:4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ins w:id="80" w:author="Microsoft Office User" w:date="2022-05-16T21:4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5FEE">
        <w:t xml:space="preserve"> </w:t>
      </w:r>
      <w:r w:rsidRPr="00163FA3">
        <w:t xml:space="preserve">ratio beneath the Armenian volcanic highland of the </w:t>
      </w:r>
      <w:r w:rsidR="00D55FEE">
        <w:t>L</w:t>
      </w:r>
      <w:r w:rsidRPr="00163FA3">
        <w:t xml:space="preserve">esser </w:t>
      </w:r>
      <w:r w:rsidR="00D55FEE">
        <w:t>C</w:t>
      </w:r>
      <w:r w:rsidRPr="00163FA3">
        <w:t xml:space="preserve">aucasus: A case for recent delamination. </w:t>
      </w:r>
      <w:r w:rsidRPr="00163FA3">
        <w:rPr>
          <w:i/>
          <w:iCs/>
        </w:rPr>
        <w:t>Journal of Geophysical Research: Solid Earth</w:t>
      </w:r>
      <w:r w:rsidRPr="00163FA3">
        <w:t xml:space="preserve">, </w:t>
      </w:r>
      <w:r w:rsidRPr="00163FA3">
        <w:rPr>
          <w:i/>
          <w:iCs/>
        </w:rPr>
        <w:t>125</w:t>
      </w:r>
      <w:r w:rsidRPr="00163FA3">
        <w:t xml:space="preserve">(9). </w:t>
      </w:r>
      <w:r w:rsidR="00E26775">
        <w:t>http://doi.org/</w:t>
      </w:r>
      <w:r w:rsidRPr="00163FA3">
        <w:t xml:space="preserve">10.1029/2019jb019151 </w:t>
      </w:r>
    </w:p>
    <w:p w14:paraId="57E9BA62" w14:textId="4898FC40" w:rsidR="00CA541A" w:rsidRDefault="00CA541A" w:rsidP="00E26775">
      <w:pPr>
        <w:pStyle w:val="af0"/>
      </w:pPr>
      <w:r>
        <w:t xml:space="preserve">Lin, Y.-C., Chung, S.-L., Bingöl, A. F., Yang, L., Okrostsvaridze, A., Pang, K.-N., </w:t>
      </w:r>
      <w:r w:rsidR="00CF143D">
        <w:t>et al</w:t>
      </w:r>
      <w:r>
        <w:t xml:space="preserve">. (2020). Diachronous initiation of post-collisional magmatism in the </w:t>
      </w:r>
      <w:r w:rsidR="0043667C">
        <w:t>A</w:t>
      </w:r>
      <w:r>
        <w:t>rabia-</w:t>
      </w:r>
      <w:r w:rsidR="0043667C">
        <w:t>E</w:t>
      </w:r>
      <w:r>
        <w:t xml:space="preserve">urasia collision zone. </w:t>
      </w:r>
      <w:r>
        <w:rPr>
          <w:i/>
          <w:iCs/>
        </w:rPr>
        <w:t>Lithos</w:t>
      </w:r>
      <w:r>
        <w:t xml:space="preserve">, </w:t>
      </w:r>
      <w:r>
        <w:rPr>
          <w:i/>
          <w:iCs/>
        </w:rPr>
        <w:t>356-357</w:t>
      </w:r>
      <w:r>
        <w:t xml:space="preserve">, 105394. </w:t>
      </w:r>
      <w:r w:rsidR="00E26775">
        <w:t>http://doi.org/</w:t>
      </w:r>
      <w:r>
        <w:t xml:space="preserve">10.1016/j.lithos.2020.105394 </w:t>
      </w:r>
    </w:p>
    <w:p w14:paraId="21848AFA" w14:textId="016571BB" w:rsidR="0014658E" w:rsidRPr="0018667C" w:rsidRDefault="0014658E" w:rsidP="00E26775">
      <w:pPr>
        <w:pStyle w:val="af0"/>
        <w:rPr>
          <w:shd w:val="clear" w:color="auto" w:fill="FCFCFC"/>
        </w:rPr>
      </w:pPr>
      <w:r w:rsidRPr="005E6588">
        <w:rPr>
          <w:shd w:val="clear" w:color="auto" w:fill="FCFCFC"/>
        </w:rPr>
        <w:t>Raeesi, M., Zarifi, Z., Nilfouroushan, F.</w:t>
      </w:r>
      <w:r>
        <w:rPr>
          <w:shd w:val="clear" w:color="auto" w:fill="FCFCFC"/>
        </w:rPr>
        <w:t xml:space="preserve">, </w:t>
      </w:r>
      <w:r w:rsidRPr="0018667C">
        <w:rPr>
          <w:color w:val="auto"/>
        </w:rPr>
        <w:t>Boroujeni, S. A., &amp; Tiampo, K.</w:t>
      </w:r>
      <w:r>
        <w:rPr>
          <w:color w:val="auto"/>
        </w:rPr>
        <w:t xml:space="preserve"> (2017).</w:t>
      </w:r>
      <w:r>
        <w:rPr>
          <w:shd w:val="clear" w:color="auto" w:fill="FCFCFC"/>
        </w:rPr>
        <w:t xml:space="preserve"> </w:t>
      </w:r>
      <w:r w:rsidRPr="005E6588">
        <w:rPr>
          <w:shd w:val="clear" w:color="auto" w:fill="FCFCFC"/>
        </w:rPr>
        <w:t> Quantitative Analysis of Seismicity in Iran. </w:t>
      </w:r>
      <w:r w:rsidRPr="005E6588">
        <w:rPr>
          <w:i/>
          <w:iCs/>
          <w:shd w:val="clear" w:color="auto" w:fill="FCFCFC"/>
        </w:rPr>
        <w:t xml:space="preserve">Pure </w:t>
      </w:r>
      <w:r>
        <w:rPr>
          <w:i/>
          <w:iCs/>
          <w:shd w:val="clear" w:color="auto" w:fill="FCFCFC"/>
        </w:rPr>
        <w:t xml:space="preserve">and </w:t>
      </w:r>
      <w:r w:rsidRPr="0018667C">
        <w:rPr>
          <w:i/>
          <w:iCs/>
          <w:shd w:val="clear" w:color="auto" w:fill="FCFCFC"/>
        </w:rPr>
        <w:t>App</w:t>
      </w:r>
      <w:r>
        <w:rPr>
          <w:i/>
          <w:iCs/>
          <w:shd w:val="clear" w:color="auto" w:fill="FCFCFC"/>
        </w:rPr>
        <w:t>l</w:t>
      </w:r>
      <w:r w:rsidRPr="0018667C">
        <w:rPr>
          <w:rFonts w:eastAsia="PingFang TC"/>
          <w:i/>
          <w:iCs/>
          <w:shd w:val="clear" w:color="auto" w:fill="FCFCFC"/>
        </w:rPr>
        <w:t>ied</w:t>
      </w:r>
      <w:r w:rsidRPr="0018667C">
        <w:rPr>
          <w:i/>
          <w:iCs/>
          <w:shd w:val="clear" w:color="auto" w:fill="FCFCFC"/>
        </w:rPr>
        <w:t xml:space="preserve"> </w:t>
      </w:r>
      <w:r w:rsidRPr="005E6588">
        <w:rPr>
          <w:i/>
          <w:iCs/>
          <w:shd w:val="clear" w:color="auto" w:fill="FCFCFC"/>
        </w:rPr>
        <w:t>Geophys</w:t>
      </w:r>
      <w:r>
        <w:rPr>
          <w:i/>
          <w:iCs/>
          <w:shd w:val="clear" w:color="auto" w:fill="FCFCFC"/>
        </w:rPr>
        <w:t>ics,</w:t>
      </w:r>
      <w:r w:rsidRPr="005E6588">
        <w:rPr>
          <w:shd w:val="clear" w:color="auto" w:fill="FCFCFC"/>
        </w:rPr>
        <w:t> </w:t>
      </w:r>
      <w:r w:rsidRPr="0018667C">
        <w:rPr>
          <w:i/>
          <w:iCs/>
          <w:shd w:val="clear" w:color="auto" w:fill="FCFCFC"/>
        </w:rPr>
        <w:t>174</w:t>
      </w:r>
      <w:r w:rsidRPr="0018667C">
        <w:rPr>
          <w:rFonts w:eastAsia="PingFang TC"/>
          <w:shd w:val="clear" w:color="auto" w:fill="FCFCFC"/>
        </w:rPr>
        <w:t>(3</w:t>
      </w:r>
      <w:r w:rsidRPr="00676757">
        <w:rPr>
          <w:rFonts w:eastAsia="PingFang TC"/>
          <w:shd w:val="clear" w:color="auto" w:fill="FCFCFC"/>
        </w:rPr>
        <w:t>)</w:t>
      </w:r>
      <w:r w:rsidR="00676757" w:rsidRPr="00676757">
        <w:rPr>
          <w:shd w:val="clear" w:color="auto" w:fill="FCFCFC"/>
        </w:rPr>
        <w:t>,</w:t>
      </w:r>
      <w:r w:rsidRPr="0018667C">
        <w:rPr>
          <w:b/>
          <w:bCs/>
          <w:shd w:val="clear" w:color="auto" w:fill="FCFCFC"/>
        </w:rPr>
        <w:t> </w:t>
      </w:r>
      <w:r w:rsidRPr="005E6588">
        <w:rPr>
          <w:shd w:val="clear" w:color="auto" w:fill="FCFCFC"/>
        </w:rPr>
        <w:t xml:space="preserve">793–833. </w:t>
      </w:r>
      <w:r w:rsidR="00E26775">
        <w:t>http://doi.org/</w:t>
      </w:r>
      <w:r w:rsidRPr="005E6588">
        <w:rPr>
          <w:shd w:val="clear" w:color="auto" w:fill="FCFCFC"/>
        </w:rPr>
        <w:t>10.1007/s00024-016-1435-4</w:t>
      </w:r>
    </w:p>
    <w:p w14:paraId="6B38540A" w14:textId="078953E2" w:rsidR="00BE3E68" w:rsidRPr="00BE3E68" w:rsidRDefault="00BE3E68" w:rsidP="00E26775">
      <w:pPr>
        <w:pStyle w:val="af0"/>
        <w:rPr>
          <w:rFonts w:eastAsia="Times New Roman" w:cs="Times New Roman"/>
        </w:rPr>
      </w:pPr>
      <w:r w:rsidRPr="00677CE0">
        <w:t xml:space="preserve">Reilinger, R., McClusky, S., Vernant, P., Lawrence, S., Ergintav, S., </w:t>
      </w:r>
      <w:proofErr w:type="spellStart"/>
      <w:r w:rsidRPr="00677CE0">
        <w:t>Cakmak</w:t>
      </w:r>
      <w:proofErr w:type="spellEnd"/>
      <w:r w:rsidRPr="00677CE0">
        <w:t>, R.,</w:t>
      </w:r>
      <w:r w:rsidR="00CF143D">
        <w:t xml:space="preserve"> et al</w:t>
      </w:r>
      <w:r w:rsidRPr="00677CE0">
        <w:t>. (2006). GPS constraints on continental deformation in the Africa-</w:t>
      </w:r>
      <w:r w:rsidR="0043667C">
        <w:t>A</w:t>
      </w:r>
      <w:r w:rsidRPr="00677CE0">
        <w:t>rabia-</w:t>
      </w:r>
      <w:r w:rsidR="0043667C">
        <w:t>A</w:t>
      </w:r>
      <w:r w:rsidRPr="00677CE0">
        <w:t xml:space="preserve">urasia continental collision zone and implications for the dynamics of plate interactions. </w:t>
      </w:r>
      <w:r w:rsidRPr="00677CE0">
        <w:rPr>
          <w:i/>
          <w:iCs/>
        </w:rPr>
        <w:t>Journal of Geophysical Research: Solid Earth</w:t>
      </w:r>
      <w:r w:rsidRPr="00677CE0">
        <w:t xml:space="preserve">, </w:t>
      </w:r>
      <w:r w:rsidRPr="00677CE0">
        <w:rPr>
          <w:i/>
          <w:iCs/>
        </w:rPr>
        <w:t>111</w:t>
      </w:r>
      <w:r w:rsidRPr="00677CE0">
        <w:t>(B5)</w:t>
      </w:r>
      <w:r>
        <w:t>.</w:t>
      </w:r>
      <w:r w:rsidRPr="00677CE0">
        <w:t xml:space="preserve"> </w:t>
      </w:r>
      <w:r w:rsidR="00E26775">
        <w:t>http://doi.org/</w:t>
      </w:r>
      <w:r w:rsidRPr="00677CE0">
        <w:t>10.1029/2005jb004051</w:t>
      </w:r>
    </w:p>
    <w:p w14:paraId="4AC37016" w14:textId="3C54270F" w:rsidR="00767285" w:rsidRDefault="00767285" w:rsidP="00E26775">
      <w:pPr>
        <w:pStyle w:val="af0"/>
      </w:pPr>
      <w:r w:rsidRPr="00304C3C">
        <w:t>Sandvol, E., Turkelli, N., Zor, E., G</w:t>
      </w:r>
      <w:r w:rsidR="00682E22">
        <w:t>ö</w:t>
      </w:r>
      <w:r w:rsidRPr="00304C3C">
        <w:t xml:space="preserve">k, R., Bekler, T., Gurbuz, C., </w:t>
      </w:r>
      <w:r w:rsidR="00CF143D">
        <w:t>et al</w:t>
      </w:r>
      <w:r w:rsidRPr="00304C3C">
        <w:t xml:space="preserve">. (2003). Shear wave splitting in a young continent-continent collision: An example from eastern Turkey. </w:t>
      </w:r>
      <w:r w:rsidRPr="00304C3C">
        <w:rPr>
          <w:i/>
          <w:iCs/>
        </w:rPr>
        <w:t>Geophysical Research Letters</w:t>
      </w:r>
      <w:r w:rsidRPr="00304C3C">
        <w:t xml:space="preserve">, </w:t>
      </w:r>
      <w:r w:rsidRPr="00304C3C">
        <w:rPr>
          <w:i/>
          <w:iCs/>
        </w:rPr>
        <w:t>30</w:t>
      </w:r>
      <w:r w:rsidRPr="00304C3C">
        <w:t xml:space="preserve">(24). </w:t>
      </w:r>
      <w:r w:rsidR="00E26775">
        <w:t>http://doi.org/</w:t>
      </w:r>
      <w:r w:rsidRPr="00304C3C">
        <w:t xml:space="preserve">10.1029/2003gl017390 </w:t>
      </w:r>
    </w:p>
    <w:p w14:paraId="2AB93558" w14:textId="2495C396" w:rsidR="00767285" w:rsidRDefault="00767285" w:rsidP="00E26775">
      <w:pPr>
        <w:pStyle w:val="af0"/>
      </w:pPr>
      <w:r w:rsidRPr="00C8732F">
        <w:t xml:space="preserve">Scholz, J.-R., Barruol, G., Fontaine, F. R., Sigloch, K., Crawford, W. C., &amp; Deen, M. </w:t>
      </w:r>
      <w:r>
        <w:rPr>
          <w:rFonts w:cs="Times New Roman" w:hint="cs"/>
        </w:rPr>
        <w:t>(</w:t>
      </w:r>
      <w:r w:rsidRPr="00C8732F">
        <w:t>2016</w:t>
      </w:r>
      <w:r>
        <w:t>)</w:t>
      </w:r>
      <w:r w:rsidRPr="00C8732F">
        <w:t xml:space="preserve">. Orienting </w:t>
      </w:r>
      <w:r w:rsidR="00F36E59">
        <w:t>O</w:t>
      </w:r>
      <w:r w:rsidRPr="00C8732F">
        <w:t>cean-</w:t>
      </w:r>
      <w:r w:rsidR="00F36E59">
        <w:t>B</w:t>
      </w:r>
      <w:r w:rsidRPr="00C8732F">
        <w:t xml:space="preserve">ottom </w:t>
      </w:r>
      <w:r w:rsidR="00F36E59">
        <w:t>S</w:t>
      </w:r>
      <w:r w:rsidRPr="00C8732F">
        <w:t>eismometers from</w:t>
      </w:r>
      <w:r w:rsidR="0043667C">
        <w:t xml:space="preserve"> P</w:t>
      </w:r>
      <w:r w:rsidRPr="00C8732F">
        <w:t xml:space="preserve">-wave and Rayleigh </w:t>
      </w:r>
      <w:r w:rsidR="0043667C">
        <w:t>w</w:t>
      </w:r>
      <w:r w:rsidRPr="00C8732F">
        <w:t xml:space="preserve">ave </w:t>
      </w:r>
      <w:r w:rsidR="0043667C">
        <w:t>p</w:t>
      </w:r>
      <w:r w:rsidRPr="00C8732F">
        <w:t xml:space="preserve">olarizations. </w:t>
      </w:r>
      <w:r w:rsidRPr="00C8732F">
        <w:rPr>
          <w:i/>
          <w:iCs/>
        </w:rPr>
        <w:t>Geophysical Journal International</w:t>
      </w:r>
      <w:r w:rsidRPr="00C8732F">
        <w:t xml:space="preserve">, </w:t>
      </w:r>
      <w:r w:rsidRPr="00C8732F">
        <w:rPr>
          <w:i/>
          <w:iCs/>
        </w:rPr>
        <w:t>208</w:t>
      </w:r>
      <w:r>
        <w:rPr>
          <w:rFonts w:cs="Times New Roman" w:hint="cs"/>
        </w:rPr>
        <w:t>(</w:t>
      </w:r>
      <w:r w:rsidRPr="00C8732F">
        <w:t>3</w:t>
      </w:r>
      <w:r>
        <w:t>)</w:t>
      </w:r>
      <w:r w:rsidRPr="00C8732F">
        <w:t>, 1277–1289</w:t>
      </w:r>
      <w:r>
        <w:t xml:space="preserve">. </w:t>
      </w:r>
      <w:r w:rsidR="00E26775">
        <w:t>http://doi.org/</w:t>
      </w:r>
      <w:r w:rsidRPr="00C8732F">
        <w:t xml:space="preserve">10.1093/gji/ggw426 </w:t>
      </w:r>
    </w:p>
    <w:p w14:paraId="180B3FEB" w14:textId="63503E96" w:rsidR="008F5A27" w:rsidRDefault="008F5A27" w:rsidP="00E26775">
      <w:pPr>
        <w:pStyle w:val="af0"/>
      </w:pPr>
      <w:r>
        <w:lastRenderedPageBreak/>
        <w:t xml:space="preserve">Şengör, A. M., Özeren, S., Genç, T., &amp; Zor, E. (2003). East Anatolian high plateau as a mantle-supported, north-south shortened </w:t>
      </w:r>
      <w:r w:rsidR="0043667C">
        <w:t>d</w:t>
      </w:r>
      <w:r>
        <w:t xml:space="preserve">omal </w:t>
      </w:r>
      <w:r w:rsidR="0043667C">
        <w:t>s</w:t>
      </w:r>
      <w:r>
        <w:t xml:space="preserve">tructure. </w:t>
      </w:r>
      <w:r>
        <w:rPr>
          <w:i/>
          <w:iCs/>
        </w:rPr>
        <w:t>Geophysical Research Letters</w:t>
      </w:r>
      <w:r>
        <w:t xml:space="preserve">, </w:t>
      </w:r>
      <w:r>
        <w:rPr>
          <w:i/>
          <w:iCs/>
        </w:rPr>
        <w:t>30</w:t>
      </w:r>
      <w:r>
        <w:t xml:space="preserve">(24). </w:t>
      </w:r>
      <w:r w:rsidR="00E26775">
        <w:t>http://doi.org/</w:t>
      </w:r>
      <w:r>
        <w:t xml:space="preserve">10.1029/2003gl017858 </w:t>
      </w:r>
    </w:p>
    <w:p w14:paraId="22272C69" w14:textId="3729FE47" w:rsidR="00866F09" w:rsidRPr="00866F09" w:rsidRDefault="00866F09" w:rsidP="00E26775">
      <w:pPr>
        <w:pStyle w:val="af0"/>
      </w:pPr>
      <w:r w:rsidRPr="002A1181">
        <w:t xml:space="preserve">Silver, P. G., &amp; Chan, W. W. </w:t>
      </w:r>
      <w:r>
        <w:rPr>
          <w:rFonts w:cs="Times New Roman" w:hint="cs"/>
        </w:rPr>
        <w:t>(</w:t>
      </w:r>
      <w:r w:rsidRPr="002A1181">
        <w:t>1991</w:t>
      </w:r>
      <w:r>
        <w:t>)</w:t>
      </w:r>
      <w:r w:rsidRPr="002A1181">
        <w:t xml:space="preserve">. Shear wave splitting and subcontinental mantle deformation. </w:t>
      </w:r>
      <w:r w:rsidRPr="002A1181">
        <w:rPr>
          <w:i/>
          <w:iCs/>
        </w:rPr>
        <w:t>Journal of Geophysical Research</w:t>
      </w:r>
      <w:r w:rsidRPr="002A1181">
        <w:t xml:space="preserve">, </w:t>
      </w:r>
      <w:r w:rsidRPr="002A1181">
        <w:rPr>
          <w:i/>
          <w:iCs/>
        </w:rPr>
        <w:t>96</w:t>
      </w:r>
      <w:r>
        <w:rPr>
          <w:rFonts w:cs="Times New Roman" w:hint="cs"/>
        </w:rPr>
        <w:t>(</w:t>
      </w:r>
      <w:r w:rsidRPr="002A1181">
        <w:t>B10</w:t>
      </w:r>
      <w:r>
        <w:t>)</w:t>
      </w:r>
      <w:r w:rsidRPr="002A1181">
        <w:t>, 16429</w:t>
      </w:r>
      <w:r>
        <w:t>.</w:t>
      </w:r>
      <w:r w:rsidRPr="002A1181">
        <w:t xml:space="preserve"> </w:t>
      </w:r>
      <w:r w:rsidR="00E26775">
        <w:t>http://doi.org/</w:t>
      </w:r>
      <w:r w:rsidRPr="002A1181">
        <w:t>10.1029/91jb00899</w:t>
      </w:r>
    </w:p>
    <w:p w14:paraId="36CA90A7" w14:textId="1E05127C" w:rsidR="002A64BF" w:rsidRPr="002A64BF" w:rsidRDefault="002A64BF" w:rsidP="00E26775">
      <w:pPr>
        <w:pStyle w:val="af0"/>
        <w:rPr>
          <w:rStyle w:val="1"/>
          <w:rFonts w:eastAsia="Times New Roman" w:cs="Times New Roman"/>
          <w:color w:val="auto"/>
          <w:szCs w:val="24"/>
        </w:rPr>
      </w:pPr>
      <w:r w:rsidRPr="002A64BF">
        <w:t xml:space="preserve">Priestley, K., &amp; McKenzie, D. (2013). The relationship between shear wave velocity, temperature, attenuation and viscosity in the shallow part of the mantle. </w:t>
      </w:r>
      <w:r w:rsidRPr="002A64BF">
        <w:rPr>
          <w:i/>
          <w:iCs/>
        </w:rPr>
        <w:t>Earth and Planetary Science Letters</w:t>
      </w:r>
      <w:r w:rsidRPr="002A64BF">
        <w:t xml:space="preserve">, </w:t>
      </w:r>
      <w:r w:rsidRPr="002A64BF">
        <w:rPr>
          <w:i/>
          <w:iCs/>
        </w:rPr>
        <w:t>381</w:t>
      </w:r>
      <w:r w:rsidRPr="002A64BF">
        <w:t xml:space="preserve">, 78–91. </w:t>
      </w:r>
      <w:r w:rsidR="00E26775">
        <w:t>http://doi.org/</w:t>
      </w:r>
      <w:r w:rsidRPr="002A64BF">
        <w:t xml:space="preserve">10.1016/j.epsl.2013.08.022 </w:t>
      </w:r>
    </w:p>
    <w:p w14:paraId="6AC56CDA" w14:textId="64CEC601" w:rsidR="00001D6E" w:rsidRDefault="00767285" w:rsidP="00E26775">
      <w:pPr>
        <w:pStyle w:val="af0"/>
      </w:pPr>
      <w:r w:rsidRPr="003356ED">
        <w:t xml:space="preserve">Wessel, P., Luis, J. F., Uieda, L., Scharroo, R., Wobbe, F., Smith, W. H., &amp; Tian, D. (2019). The generic mapping tools version 6. </w:t>
      </w:r>
      <w:r w:rsidRPr="003356ED">
        <w:rPr>
          <w:i/>
          <w:iCs/>
        </w:rPr>
        <w:t>Geochemistry, Geophysics, Geosystems</w:t>
      </w:r>
      <w:r w:rsidRPr="003356ED">
        <w:t xml:space="preserve">, </w:t>
      </w:r>
      <w:r w:rsidRPr="003356ED">
        <w:rPr>
          <w:i/>
          <w:iCs/>
        </w:rPr>
        <w:t>20</w:t>
      </w:r>
      <w:r w:rsidRPr="003356ED">
        <w:t xml:space="preserve">(11), 5556–5564. </w:t>
      </w:r>
      <w:r w:rsidR="00E26775">
        <w:t>http://doi.org/</w:t>
      </w:r>
      <w:r w:rsidRPr="003356ED">
        <w:t>10.1029/2019gc008515</w:t>
      </w:r>
    </w:p>
    <w:p w14:paraId="65FE5E74" w14:textId="01DF1404" w:rsidR="00E05638" w:rsidRPr="00466BC9" w:rsidRDefault="00E05638" w:rsidP="00E26775">
      <w:pPr>
        <w:pStyle w:val="af0"/>
      </w:pPr>
      <w:r w:rsidRPr="00096FFF">
        <w:t>W</w:t>
      </w:r>
      <w:r w:rsidRPr="001A28B7">
        <w:t>ü</w:t>
      </w:r>
      <w:r w:rsidRPr="00096FFF">
        <w:t xml:space="preserve">stefeld, A., &amp; Bokelmann, G. (2007). Null detection in shear-wave splitting measurements. </w:t>
      </w:r>
      <w:r w:rsidRPr="00096FFF">
        <w:rPr>
          <w:i/>
          <w:iCs/>
        </w:rPr>
        <w:t>Bulletin of the Seismological Society of America</w:t>
      </w:r>
      <w:r w:rsidRPr="00096FFF">
        <w:t xml:space="preserve">, </w:t>
      </w:r>
      <w:r w:rsidRPr="00096FFF">
        <w:rPr>
          <w:i/>
          <w:iCs/>
        </w:rPr>
        <w:t>97</w:t>
      </w:r>
      <w:r w:rsidRPr="00096FFF">
        <w:t xml:space="preserve">(4), 1204–1211. </w:t>
      </w:r>
      <w:r w:rsidR="00E26775">
        <w:t>http://doi.org/</w:t>
      </w:r>
      <w:r w:rsidRPr="00096FFF">
        <w:rPr>
          <w:rFonts w:hint="eastAsia"/>
        </w:rPr>
        <w:t>1</w:t>
      </w:r>
      <w:r w:rsidRPr="00096FFF">
        <w:t>0.1785/0120060190</w:t>
      </w:r>
    </w:p>
    <w:sectPr w:rsidR="00E05638" w:rsidRPr="00466BC9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CFB8" w14:textId="77777777" w:rsidR="00E93A0C" w:rsidRDefault="00E93A0C" w:rsidP="00A756A3">
      <w:r>
        <w:separator/>
      </w:r>
    </w:p>
  </w:endnote>
  <w:endnote w:type="continuationSeparator" w:id="0">
    <w:p w14:paraId="2F748694" w14:textId="77777777" w:rsidR="00E93A0C" w:rsidRDefault="00E93A0C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5EA4" w14:textId="77777777" w:rsidR="00E93A0C" w:rsidRDefault="00E93A0C" w:rsidP="00A756A3">
      <w:r>
        <w:separator/>
      </w:r>
    </w:p>
  </w:footnote>
  <w:footnote w:type="continuationSeparator" w:id="0">
    <w:p w14:paraId="7409034B" w14:textId="77777777" w:rsidR="00E93A0C" w:rsidRDefault="00E93A0C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30D9D"/>
    <w:multiLevelType w:val="multilevel"/>
    <w:tmpl w:val="D50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2"/>
  </w:num>
  <w:num w:numId="2" w16cid:durableId="1666545225">
    <w:abstractNumId w:val="1"/>
  </w:num>
  <w:num w:numId="3" w16cid:durableId="9351411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01D6E"/>
    <w:rsid w:val="0000684C"/>
    <w:rsid w:val="00014A51"/>
    <w:rsid w:val="00030145"/>
    <w:rsid w:val="00034C5C"/>
    <w:rsid w:val="0003756A"/>
    <w:rsid w:val="00050B12"/>
    <w:rsid w:val="00075731"/>
    <w:rsid w:val="00084D04"/>
    <w:rsid w:val="000901AB"/>
    <w:rsid w:val="000C7F60"/>
    <w:rsid w:val="000D3CB5"/>
    <w:rsid w:val="00100F76"/>
    <w:rsid w:val="00106033"/>
    <w:rsid w:val="00124D7D"/>
    <w:rsid w:val="00137722"/>
    <w:rsid w:val="001425E7"/>
    <w:rsid w:val="00142C52"/>
    <w:rsid w:val="0014658E"/>
    <w:rsid w:val="001516E5"/>
    <w:rsid w:val="00151F58"/>
    <w:rsid w:val="00160F57"/>
    <w:rsid w:val="00172475"/>
    <w:rsid w:val="001970E1"/>
    <w:rsid w:val="001B5EED"/>
    <w:rsid w:val="001C725D"/>
    <w:rsid w:val="001E7054"/>
    <w:rsid w:val="001F2216"/>
    <w:rsid w:val="001F454E"/>
    <w:rsid w:val="001F59AC"/>
    <w:rsid w:val="002451A0"/>
    <w:rsid w:val="00251F11"/>
    <w:rsid w:val="00254A66"/>
    <w:rsid w:val="00267A29"/>
    <w:rsid w:val="002956A2"/>
    <w:rsid w:val="002966D1"/>
    <w:rsid w:val="00297AED"/>
    <w:rsid w:val="002A4542"/>
    <w:rsid w:val="002A64BF"/>
    <w:rsid w:val="002B4FDB"/>
    <w:rsid w:val="002D5161"/>
    <w:rsid w:val="002D527C"/>
    <w:rsid w:val="002D639F"/>
    <w:rsid w:val="002E562D"/>
    <w:rsid w:val="0031671E"/>
    <w:rsid w:val="00322ECF"/>
    <w:rsid w:val="003263FB"/>
    <w:rsid w:val="0038104C"/>
    <w:rsid w:val="00387705"/>
    <w:rsid w:val="00390FC9"/>
    <w:rsid w:val="003C096A"/>
    <w:rsid w:val="003F3EE0"/>
    <w:rsid w:val="00403CA0"/>
    <w:rsid w:val="00405E2C"/>
    <w:rsid w:val="00412F3F"/>
    <w:rsid w:val="00413080"/>
    <w:rsid w:val="0043667C"/>
    <w:rsid w:val="0045192F"/>
    <w:rsid w:val="00452CE0"/>
    <w:rsid w:val="00466BC9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66135"/>
    <w:rsid w:val="00580718"/>
    <w:rsid w:val="005B44AD"/>
    <w:rsid w:val="005B7D5E"/>
    <w:rsid w:val="005C01FE"/>
    <w:rsid w:val="005C2C0A"/>
    <w:rsid w:val="005F2042"/>
    <w:rsid w:val="005F4364"/>
    <w:rsid w:val="005F6653"/>
    <w:rsid w:val="005F6702"/>
    <w:rsid w:val="00631287"/>
    <w:rsid w:val="00634FEB"/>
    <w:rsid w:val="00636C92"/>
    <w:rsid w:val="0064056E"/>
    <w:rsid w:val="00641915"/>
    <w:rsid w:val="00645AA9"/>
    <w:rsid w:val="00647D46"/>
    <w:rsid w:val="00657B99"/>
    <w:rsid w:val="006622A4"/>
    <w:rsid w:val="00676757"/>
    <w:rsid w:val="00680165"/>
    <w:rsid w:val="006820CB"/>
    <w:rsid w:val="00682E22"/>
    <w:rsid w:val="00684767"/>
    <w:rsid w:val="00686DB0"/>
    <w:rsid w:val="006A3A35"/>
    <w:rsid w:val="006A6B86"/>
    <w:rsid w:val="006B11B6"/>
    <w:rsid w:val="006B590A"/>
    <w:rsid w:val="006C287D"/>
    <w:rsid w:val="006D0C4A"/>
    <w:rsid w:val="006D3B99"/>
    <w:rsid w:val="006D6D4A"/>
    <w:rsid w:val="006F2F17"/>
    <w:rsid w:val="007124D3"/>
    <w:rsid w:val="00714BFB"/>
    <w:rsid w:val="00757927"/>
    <w:rsid w:val="0076617D"/>
    <w:rsid w:val="00767285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42755"/>
    <w:rsid w:val="0084468D"/>
    <w:rsid w:val="00866F09"/>
    <w:rsid w:val="00871BC4"/>
    <w:rsid w:val="008A5F7F"/>
    <w:rsid w:val="008B0D1B"/>
    <w:rsid w:val="008B6CF0"/>
    <w:rsid w:val="008D3CDE"/>
    <w:rsid w:val="008E74B8"/>
    <w:rsid w:val="008F5A27"/>
    <w:rsid w:val="009022AC"/>
    <w:rsid w:val="0090333E"/>
    <w:rsid w:val="00916479"/>
    <w:rsid w:val="00953DA9"/>
    <w:rsid w:val="00962148"/>
    <w:rsid w:val="009728E1"/>
    <w:rsid w:val="009A30E4"/>
    <w:rsid w:val="009F56EA"/>
    <w:rsid w:val="00A015E8"/>
    <w:rsid w:val="00A35386"/>
    <w:rsid w:val="00A51F18"/>
    <w:rsid w:val="00A56DD8"/>
    <w:rsid w:val="00A756A3"/>
    <w:rsid w:val="00A76B86"/>
    <w:rsid w:val="00A85D76"/>
    <w:rsid w:val="00AA042D"/>
    <w:rsid w:val="00AC788D"/>
    <w:rsid w:val="00AD1010"/>
    <w:rsid w:val="00AE3AD9"/>
    <w:rsid w:val="00AF315E"/>
    <w:rsid w:val="00AF7F62"/>
    <w:rsid w:val="00B07ECA"/>
    <w:rsid w:val="00B11153"/>
    <w:rsid w:val="00B42F60"/>
    <w:rsid w:val="00B8781B"/>
    <w:rsid w:val="00BA57CB"/>
    <w:rsid w:val="00BC77BE"/>
    <w:rsid w:val="00BE0EC9"/>
    <w:rsid w:val="00BE3E68"/>
    <w:rsid w:val="00BE599E"/>
    <w:rsid w:val="00C16B42"/>
    <w:rsid w:val="00C273ED"/>
    <w:rsid w:val="00C45C6D"/>
    <w:rsid w:val="00C755F2"/>
    <w:rsid w:val="00C813E5"/>
    <w:rsid w:val="00C8736D"/>
    <w:rsid w:val="00CA541A"/>
    <w:rsid w:val="00CC540E"/>
    <w:rsid w:val="00CD65DF"/>
    <w:rsid w:val="00CE4FDE"/>
    <w:rsid w:val="00CF143D"/>
    <w:rsid w:val="00CF2051"/>
    <w:rsid w:val="00CF41CC"/>
    <w:rsid w:val="00D25D29"/>
    <w:rsid w:val="00D31E35"/>
    <w:rsid w:val="00D332C8"/>
    <w:rsid w:val="00D55FEE"/>
    <w:rsid w:val="00D75439"/>
    <w:rsid w:val="00D76D31"/>
    <w:rsid w:val="00D82E48"/>
    <w:rsid w:val="00D83012"/>
    <w:rsid w:val="00D8536E"/>
    <w:rsid w:val="00D9712F"/>
    <w:rsid w:val="00DA7617"/>
    <w:rsid w:val="00DC0B11"/>
    <w:rsid w:val="00DC2A0F"/>
    <w:rsid w:val="00DC6190"/>
    <w:rsid w:val="00DF0B2A"/>
    <w:rsid w:val="00E02B6D"/>
    <w:rsid w:val="00E05638"/>
    <w:rsid w:val="00E0608A"/>
    <w:rsid w:val="00E26775"/>
    <w:rsid w:val="00E6315E"/>
    <w:rsid w:val="00E73331"/>
    <w:rsid w:val="00E812C0"/>
    <w:rsid w:val="00E93A0C"/>
    <w:rsid w:val="00EA4727"/>
    <w:rsid w:val="00ED3E36"/>
    <w:rsid w:val="00F01102"/>
    <w:rsid w:val="00F0685A"/>
    <w:rsid w:val="00F36E59"/>
    <w:rsid w:val="00F439F9"/>
    <w:rsid w:val="00F615FD"/>
    <w:rsid w:val="00F722B1"/>
    <w:rsid w:val="00F7527C"/>
    <w:rsid w:val="00F94868"/>
    <w:rsid w:val="00FA14BE"/>
    <w:rsid w:val="00FB365C"/>
    <w:rsid w:val="00FE6451"/>
    <w:rsid w:val="00FF251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B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56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56A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6617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6617D"/>
  </w:style>
  <w:style w:type="character" w:customStyle="1" w:styleId="ac">
    <w:name w:val="註解文字 字元"/>
    <w:basedOn w:val="a0"/>
    <w:link w:val="ab"/>
    <w:uiPriority w:val="99"/>
    <w:semiHidden/>
    <w:rsid w:val="0076617D"/>
  </w:style>
  <w:style w:type="paragraph" w:styleId="ad">
    <w:name w:val="annotation subject"/>
    <w:basedOn w:val="ab"/>
    <w:next w:val="ab"/>
    <w:link w:val="ae"/>
    <w:uiPriority w:val="99"/>
    <w:semiHidden/>
    <w:unhideWhenUsed/>
    <w:rsid w:val="0076617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6617D"/>
    <w:rPr>
      <w:b/>
      <w:bCs/>
    </w:rPr>
  </w:style>
  <w:style w:type="paragraph" w:styleId="af">
    <w:name w:val="Revision"/>
    <w:hidden/>
    <w:uiPriority w:val="99"/>
    <w:semiHidden/>
    <w:rsid w:val="00D83012"/>
  </w:style>
  <w:style w:type="paragraph" w:customStyle="1" w:styleId="af0">
    <w:name w:val="參考"/>
    <w:basedOn w:val="a"/>
    <w:autoRedefine/>
    <w:qFormat/>
    <w:rsid w:val="00E26775"/>
    <w:pPr>
      <w:spacing w:before="100" w:beforeAutospacing="1" w:after="100" w:afterAutospacing="1" w:line="360" w:lineRule="auto"/>
      <w:ind w:left="960" w:hangingChars="400" w:hanging="960"/>
      <w:contextualSpacing/>
      <w:jc w:val="both"/>
    </w:pPr>
    <w:rPr>
      <w:rFonts w:ascii="Times New Roman" w:eastAsia="標楷體" w:hAnsi="Times New Roman" w:cs="Calibri (Body)"/>
      <w:color w:val="000000"/>
      <w:szCs w:val="20"/>
    </w:rPr>
  </w:style>
  <w:style w:type="character" w:styleId="af1">
    <w:name w:val="Hyperlink"/>
    <w:uiPriority w:val="99"/>
    <w:rsid w:val="00767285"/>
    <w:rPr>
      <w:rFonts w:ascii="Times New Roman" w:eastAsia="標楷體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u w:val="none"/>
      <w:vertAlign w:val="baseline"/>
      <w:em w:val="none"/>
      <w:lang w:val="en-US" w:eastAsia="zh-TW"/>
    </w:rPr>
  </w:style>
  <w:style w:type="character" w:customStyle="1" w:styleId="1">
    <w:name w:val="內文1"/>
    <w:basedOn w:val="aa"/>
    <w:qFormat/>
    <w:rsid w:val="00767285"/>
    <w:rPr>
      <w:rFonts w:ascii="Times New Roman" w:eastAsia="標楷體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szCs w:val="18"/>
      <w:bdr w:val="none" w:sz="0" w:space="0" w:color="auto"/>
      <w:vertAlign w:val="baseline"/>
      <w:em w:val="none"/>
      <w:lang w:eastAsia="zh-TW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Web">
    <w:name w:val="Normal (Web)"/>
    <w:basedOn w:val="a"/>
    <w:uiPriority w:val="99"/>
    <w:semiHidden/>
    <w:unhideWhenUsed/>
    <w:rsid w:val="008F5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2">
    <w:name w:val="Unresolved Mention"/>
    <w:basedOn w:val="a0"/>
    <w:uiPriority w:val="99"/>
    <w:semiHidden/>
    <w:unhideWhenUsed/>
    <w:rsid w:val="002A64B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D55FEE"/>
    <w:rPr>
      <w:color w:val="808080"/>
    </w:rPr>
  </w:style>
  <w:style w:type="character" w:customStyle="1" w:styleId="caps">
    <w:name w:val="caps"/>
    <w:basedOn w:val="a0"/>
    <w:rsid w:val="006D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Microsoft Office User</cp:lastModifiedBy>
  <cp:revision>11</cp:revision>
  <dcterms:created xsi:type="dcterms:W3CDTF">2022-05-13T07:39:00Z</dcterms:created>
  <dcterms:modified xsi:type="dcterms:W3CDTF">2022-05-16T13:58:00Z</dcterms:modified>
</cp:coreProperties>
</file>